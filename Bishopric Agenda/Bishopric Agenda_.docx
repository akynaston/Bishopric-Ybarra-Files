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9.20000000000005" w:lineRule="auto"/>
        <w:jc w:val="center"/>
        <w:rPr>
          <w:b w:val="1"/>
          <w:sz w:val="34"/>
          <w:szCs w:val="34"/>
        </w:rPr>
      </w:pPr>
      <w:r w:rsidDel="00000000" w:rsidR="00000000" w:rsidRPr="00000000">
        <w:rPr>
          <w:b w:val="1"/>
          <w:sz w:val="34"/>
          <w:szCs w:val="34"/>
          <w:rtl w:val="0"/>
        </w:rPr>
        <w:t xml:space="preserve">Bishopric Agenda</w:t>
      </w:r>
    </w:p>
    <w:p w:rsidR="00000000" w:rsidDel="00000000" w:rsidP="00000000" w:rsidRDefault="00000000" w:rsidRPr="00000000" w14:paraId="00000002">
      <w:pPr>
        <w:spacing w:after="160" w:before="240" w:line="259.20000000000005" w:lineRule="auto"/>
        <w:jc w:val="center"/>
        <w:rPr>
          <w:b w:val="1"/>
          <w:sz w:val="28"/>
          <w:szCs w:val="28"/>
        </w:rPr>
      </w:pPr>
      <w:r w:rsidDel="00000000" w:rsidR="00000000" w:rsidRPr="00000000">
        <w:rPr>
          <w:b w:val="1"/>
          <w:sz w:val="28"/>
          <w:szCs w:val="28"/>
          <w:rtl w:val="0"/>
        </w:rPr>
        <w:t xml:space="preserve">Santaquin 10th Ward</w:t>
      </w:r>
    </w:p>
    <w:p w:rsidR="00000000" w:rsidDel="00000000" w:rsidP="00000000" w:rsidRDefault="00000000" w:rsidRPr="00000000" w14:paraId="00000003">
      <w:pPr>
        <w:spacing w:after="160" w:before="240" w:line="259.20000000000005" w:lineRule="auto"/>
        <w:jc w:val="center"/>
        <w:rPr/>
      </w:pPr>
      <w:ins w:author="Santaquin 10th Ward" w:id="0" w:date="2022-09-02T01:50:01Z">
        <w:r w:rsidDel="00000000" w:rsidR="00000000" w:rsidRPr="00000000">
          <w:rPr>
            <w:b w:val="1"/>
            <w:sz w:val="28"/>
            <w:szCs w:val="28"/>
            <w:rtl w:val="0"/>
          </w:rPr>
          <w:t xml:space="preserve">September 4</w:t>
        </w:r>
      </w:ins>
      <w:del w:author="Santaquin 10th Ward" w:id="0" w:date="2022-09-02T01:50:01Z">
        <w:r w:rsidDel="00000000" w:rsidR="00000000" w:rsidRPr="00000000">
          <w:rPr>
            <w:b w:val="1"/>
            <w:sz w:val="24"/>
            <w:szCs w:val="24"/>
            <w:rtl w:val="0"/>
          </w:rPr>
          <w:delText xml:space="preserve">August 28</w:delText>
        </w:r>
      </w:del>
      <w:r w:rsidDel="00000000" w:rsidR="00000000" w:rsidRPr="00000000">
        <w:rPr>
          <w:b w:val="1"/>
          <w:sz w:val="24"/>
          <w:szCs w:val="24"/>
          <w:rtl w:val="0"/>
        </w:rPr>
        <w:t xml:space="preserve">, 2022</w:t>
      </w:r>
      <w:r w:rsidDel="00000000" w:rsidR="00000000" w:rsidRPr="00000000">
        <w:rPr>
          <w:rtl w:val="0"/>
        </w:rPr>
      </w:r>
    </w:p>
    <w:p w:rsidR="00000000" w:rsidDel="00000000" w:rsidP="00000000" w:rsidRDefault="00000000" w:rsidRPr="00000000" w14:paraId="00000004">
      <w:pPr>
        <w:spacing w:after="160" w:before="240" w:line="259.20000000000005" w:lineRule="auto"/>
        <w:rPr/>
      </w:pPr>
      <w:r w:rsidDel="00000000" w:rsidR="00000000" w:rsidRPr="00000000">
        <w:rPr>
          <w:rtl w:val="0"/>
        </w:rPr>
        <w:t xml:space="preserve">Join Zoom Meeting Here:</w:t>
        <w:br w:type="textWrapping"/>
      </w:r>
      <w:hyperlink r:id="rId7">
        <w:r w:rsidDel="00000000" w:rsidR="00000000" w:rsidRPr="00000000">
          <w:rPr>
            <w:color w:val="1155cc"/>
            <w:u w:val="single"/>
            <w:rtl w:val="0"/>
          </w:rPr>
          <w:t xml:space="preserve">https://zoom.us/j/98671997851?pwd=eEFmWFMza2xFTDA5Zmd6Tm1EdUIzUT09</w:t>
        </w:r>
      </w:hyperlink>
      <w:r w:rsidDel="00000000" w:rsidR="00000000" w:rsidRPr="00000000">
        <w:rPr>
          <w:rtl w:val="0"/>
        </w:rPr>
        <w:br w:type="textWrapping"/>
        <w:t xml:space="preserve">One tap mobile    +17193594580,,98671997851#,,,,*514352# US</w:t>
        <w:br w:type="textWrapping"/>
        <w:t xml:space="preserve">Dial by your location  +1 719 359 4580 US</w:t>
        <w:br w:type="textWrapping"/>
        <w:t xml:space="preserve">Meeting ID: 986 7199 7851</w:t>
        <w:br w:type="textWrapping"/>
        <w:t xml:space="preserve">Passcode: 514352</w:t>
      </w:r>
    </w:p>
    <w:p w:rsidR="00000000" w:rsidDel="00000000" w:rsidP="00000000" w:rsidRDefault="00000000" w:rsidRPr="00000000" w14:paraId="00000005">
      <w:pPr>
        <w:spacing w:after="160" w:before="240" w:line="259.20000000000005" w:lineRule="auto"/>
        <w:rPr/>
      </w:pPr>
      <w:r w:rsidDel="00000000" w:rsidR="00000000" w:rsidRPr="00000000">
        <w:rPr>
          <w:rtl w:val="0"/>
        </w:rPr>
      </w:r>
    </w:p>
    <w:tbl>
      <w:tblPr>
        <w:tblStyle w:val="Table1"/>
        <w:tblW w:w="79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665"/>
        <w:gridCol w:w="1695"/>
        <w:gridCol w:w="1545"/>
        <w:tblGridChange w:id="0">
          <w:tblGrid>
            <w:gridCol w:w="1500"/>
            <w:gridCol w:w="1500"/>
            <w:gridCol w:w="1665"/>
            <w:gridCol w:w="1695"/>
            <w:gridCol w:w="1545"/>
          </w:tblGrid>
        </w:tblGridChange>
      </w:tblGrid>
      <w:tr>
        <w:trPr>
          <w:cantSplit w:val="0"/>
          <w:trHeight w:val="375"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sz w:val="20"/>
                <w:szCs w:val="20"/>
              </w:rPr>
            </w:pPr>
            <w:r w:rsidDel="00000000" w:rsidR="00000000" w:rsidRPr="00000000">
              <w:rPr>
                <w:sz w:val="20"/>
                <w:szCs w:val="20"/>
                <w:rtl w:val="0"/>
              </w:rPr>
              <w:t xml:space="preserve">Date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sz w:val="20"/>
                <w:szCs w:val="20"/>
                <w:rtl w:val="0"/>
              </w:rPr>
              <w:t xml:space="preserve">Opening Prayer</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center"/>
              <w:rPr>
                <w:sz w:val="20"/>
                <w:szCs w:val="20"/>
              </w:rPr>
            </w:pPr>
            <w:r w:rsidDel="00000000" w:rsidR="00000000" w:rsidRPr="00000000">
              <w:rPr>
                <w:sz w:val="20"/>
                <w:szCs w:val="20"/>
                <w:rtl w:val="0"/>
              </w:rPr>
              <w:t xml:space="preserve">Spiritual Thought</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0"/>
                <w:szCs w:val="20"/>
              </w:rPr>
            </w:pPr>
            <w:r w:rsidDel="00000000" w:rsidR="00000000" w:rsidRPr="00000000">
              <w:rPr>
                <w:sz w:val="20"/>
                <w:szCs w:val="20"/>
                <w:rtl w:val="0"/>
              </w:rPr>
              <w:t xml:space="preserve">Training Minute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sz w:val="20"/>
                <w:szCs w:val="20"/>
                <w:rtl w:val="0"/>
              </w:rPr>
              <w:t xml:space="preserve">Closing Prayer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sz w:val="20"/>
                <w:szCs w:val="20"/>
                <w:rtl w:val="0"/>
              </w:rPr>
              <w:t xml:space="preserve">8/28/2022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sz w:val="20"/>
                <w:szCs w:val="20"/>
              </w:rPr>
            </w:pPr>
            <w:r w:rsidDel="00000000" w:rsidR="00000000" w:rsidRPr="00000000">
              <w:rPr>
                <w:sz w:val="20"/>
                <w:szCs w:val="20"/>
                <w:rtl w:val="0"/>
              </w:rPr>
              <w:t xml:space="preserve">Bro Burton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0">
            <w:pPr>
              <w:widowControl w:val="0"/>
              <w:jc w:val="right"/>
              <w:rPr>
                <w:sz w:val="20"/>
                <w:szCs w:val="20"/>
              </w:rPr>
            </w:pPr>
            <w:r w:rsidDel="00000000" w:rsidR="00000000" w:rsidRPr="00000000">
              <w:rPr>
                <w:sz w:val="20"/>
                <w:szCs w:val="20"/>
                <w:rtl w:val="0"/>
              </w:rPr>
              <w:t xml:space="preserve">9/4/2022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Bro Kynaston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sz w:val="20"/>
                <w:szCs w:val="20"/>
                <w:rtl w:val="0"/>
              </w:rPr>
              <w:t xml:space="preserve">9/11/2022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Bishop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9/18/2022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Bro Fairbourn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9/25/2022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Bro Boyer</w:t>
            </w:r>
          </w:p>
        </w:tc>
      </w:tr>
    </w:tbl>
    <w:p w:rsidR="00000000" w:rsidDel="00000000" w:rsidP="00000000" w:rsidRDefault="00000000" w:rsidRPr="00000000" w14:paraId="0000002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before="240" w:line="259.20000000000005" w:lineRule="auto"/>
        <w:rPr/>
      </w:pPr>
      <w:r w:rsidDel="00000000" w:rsidR="00000000" w:rsidRPr="00000000">
        <w:rPr>
          <w:b w:val="1"/>
          <w:i w:val="1"/>
          <w:rtl w:val="0"/>
        </w:rPr>
        <w:t xml:space="preserve">Opening Prayer: </w:t>
      </w:r>
      <w:r w:rsidDel="00000000" w:rsidR="00000000" w:rsidRPr="00000000">
        <w:rPr>
          <w:rtl w:val="0"/>
        </w:rPr>
        <w:t xml:space="preserve">Bishop</w:t>
      </w:r>
      <w:r w:rsidDel="00000000" w:rsidR="00000000" w:rsidRPr="00000000">
        <w:rPr>
          <w:rtl w:val="0"/>
        </w:rPr>
      </w:r>
    </w:p>
    <w:p w:rsidR="00000000" w:rsidDel="00000000" w:rsidP="00000000" w:rsidRDefault="00000000" w:rsidRPr="00000000" w14:paraId="00000026">
      <w:pPr>
        <w:spacing w:after="160" w:before="240" w:line="259.20000000000005" w:lineRule="auto"/>
        <w:rPr/>
      </w:pPr>
      <w:r w:rsidDel="00000000" w:rsidR="00000000" w:rsidRPr="00000000">
        <w:rPr>
          <w:b w:val="1"/>
          <w:i w:val="1"/>
          <w:rtl w:val="0"/>
        </w:rPr>
        <w:t xml:space="preserve">1 Minute Spiritual Thought</w:t>
      </w:r>
      <w:r w:rsidDel="00000000" w:rsidR="00000000" w:rsidRPr="00000000">
        <w:rPr>
          <w:rtl w:val="0"/>
        </w:rPr>
        <w:t xml:space="preserve">: Brother Fairbourn</w:t>
      </w:r>
    </w:p>
    <w:p w:rsidR="00000000" w:rsidDel="00000000" w:rsidP="00000000" w:rsidRDefault="00000000" w:rsidRPr="00000000" w14:paraId="00000027">
      <w:pPr>
        <w:spacing w:after="160" w:before="240" w:line="259.20000000000005" w:lineRule="auto"/>
        <w:rPr/>
      </w:pPr>
      <w:r w:rsidDel="00000000" w:rsidR="00000000" w:rsidRPr="00000000">
        <w:rPr>
          <w:b w:val="1"/>
          <w:i w:val="1"/>
          <w:rtl w:val="0"/>
        </w:rPr>
        <w:t xml:space="preserve">3 Minute Training</w:t>
      </w:r>
      <w:r w:rsidDel="00000000" w:rsidR="00000000" w:rsidRPr="00000000">
        <w:rPr>
          <w:rtl w:val="0"/>
        </w:rPr>
        <w:t xml:space="preserve">: Bro Boyer</w:t>
      </w:r>
    </w:p>
    <w:p w:rsidR="00000000" w:rsidDel="00000000" w:rsidP="00000000" w:rsidRDefault="00000000" w:rsidRPr="00000000" w14:paraId="00000028">
      <w:pPr>
        <w:numPr>
          <w:ilvl w:val="0"/>
          <w:numId w:val="3"/>
        </w:numPr>
        <w:spacing w:after="0" w:afterAutospacing="0" w:before="240" w:line="259.20000000000005" w:lineRule="auto"/>
        <w:ind w:left="720" w:hanging="360"/>
      </w:pPr>
      <w:r w:rsidDel="00000000" w:rsidR="00000000" w:rsidRPr="00000000">
        <w:rPr>
          <w:rtl w:val="0"/>
        </w:rPr>
        <w:t xml:space="preserve">Handbook of Instructions: </w:t>
      </w:r>
      <w:r w:rsidDel="00000000" w:rsidR="00000000" w:rsidRPr="00000000">
        <w:rPr>
          <w:b w:val="1"/>
          <w:color w:val="d45311"/>
          <w:sz w:val="21"/>
          <w:szCs w:val="21"/>
          <w:highlight w:val="white"/>
          <w:rtl w:val="0"/>
        </w:rPr>
        <w:t xml:space="preserve">8.2.1.2</w:t>
      </w:r>
      <w:r w:rsidDel="00000000" w:rsidR="00000000" w:rsidRPr="00000000">
        <w:rPr>
          <w:rtl w:val="0"/>
        </w:rPr>
      </w:r>
    </w:p>
    <w:p w:rsidR="00000000" w:rsidDel="00000000" w:rsidP="00000000" w:rsidRDefault="00000000" w:rsidRPr="00000000" w14:paraId="00000029">
      <w:pPr>
        <w:numPr>
          <w:ilvl w:val="0"/>
          <w:numId w:val="3"/>
        </w:numPr>
        <w:spacing w:after="160" w:before="0" w:beforeAutospacing="0" w:line="259.20000000000005" w:lineRule="auto"/>
        <w:ind w:left="720" w:hanging="360"/>
      </w:pPr>
      <w:r w:rsidDel="00000000" w:rsidR="00000000" w:rsidRPr="00000000">
        <w:rPr>
          <w:rtl w:val="0"/>
        </w:rPr>
        <w:t xml:space="preserve">Next week: 8.2.1.3</w:t>
      </w:r>
      <w:r w:rsidDel="00000000" w:rsidR="00000000" w:rsidRPr="00000000">
        <w:rPr>
          <w:rtl w:val="0"/>
        </w:rPr>
      </w:r>
    </w:p>
    <w:p w:rsidR="00000000" w:rsidDel="00000000" w:rsidP="00000000" w:rsidRDefault="00000000" w:rsidRPr="00000000" w14:paraId="0000002A">
      <w:pPr>
        <w:spacing w:after="160" w:before="240" w:line="259.20000000000005" w:lineRule="auto"/>
        <w:rPr/>
      </w:pPr>
      <w:r w:rsidDel="00000000" w:rsidR="00000000" w:rsidRPr="00000000">
        <w:rPr>
          <w:b w:val="1"/>
          <w:i w:val="1"/>
          <w:rtl w:val="0"/>
        </w:rPr>
        <w:t xml:space="preserve">Review Action Items from Last Week</w:t>
      </w:r>
      <w:r w:rsidDel="00000000" w:rsidR="00000000" w:rsidRPr="00000000">
        <w:rPr>
          <w:rtl w:val="0"/>
        </w:rPr>
        <w:t xml:space="preserve">: Bro. Kynaston </w:t>
      </w:r>
    </w:p>
    <w:p w:rsidR="00000000" w:rsidDel="00000000" w:rsidP="00000000" w:rsidRDefault="00000000" w:rsidRPr="00000000" w14:paraId="0000002B">
      <w:pPr>
        <w:numPr>
          <w:ilvl w:val="0"/>
          <w:numId w:val="7"/>
        </w:numPr>
        <w:spacing w:after="0" w:afterAutospacing="0" w:before="240" w:line="259.20000000000005" w:lineRule="auto"/>
        <w:ind w:left="720" w:hanging="360"/>
        <w:rPr>
          <w:ins w:author="Santaquin 10th Ward" w:id="1" w:date="2022-09-02T01:50:12Z"/>
        </w:rPr>
      </w:pPr>
      <w:ins w:author="Santaquin 10th Ward" w:id="1" w:date="2022-09-02T01:50:12Z">
        <w:r w:rsidDel="00000000" w:rsidR="00000000" w:rsidRPr="00000000">
          <w:rPr>
            <w:rtl w:val="0"/>
          </w:rPr>
          <w:t xml:space="preserve"> FYI:</w:t>
        </w:r>
      </w:ins>
    </w:p>
    <w:p w:rsidR="00000000" w:rsidDel="00000000" w:rsidP="00000000" w:rsidRDefault="00000000" w:rsidRPr="00000000" w14:paraId="0000002C">
      <w:pPr>
        <w:numPr>
          <w:ilvl w:val="1"/>
          <w:numId w:val="7"/>
        </w:numPr>
        <w:spacing w:after="0" w:afterAutospacing="0" w:before="0" w:beforeAutospacing="0" w:line="259.20000000000005" w:lineRule="auto"/>
        <w:ind w:left="1440" w:hanging="360"/>
        <w:rPr>
          <w:ins w:author="Santaquin 10th Ward" w:id="1" w:date="2022-09-02T01:50:12Z"/>
        </w:rPr>
      </w:pPr>
      <w:ins w:author="Santaquin 10th Ward" w:id="1" w:date="2022-09-02T01:50:12Z">
        <w:r w:rsidDel="00000000" w:rsidR="00000000" w:rsidRPr="00000000">
          <w:rPr>
            <w:rtl w:val="0"/>
          </w:rPr>
          <w:t xml:space="preserve">Service missionaries Plaque status:</w:t>
        </w:r>
      </w:ins>
    </w:p>
    <w:p w:rsidR="00000000" w:rsidDel="00000000" w:rsidP="00000000" w:rsidRDefault="00000000" w:rsidRPr="00000000" w14:paraId="0000002D">
      <w:pPr>
        <w:numPr>
          <w:ilvl w:val="2"/>
          <w:numId w:val="7"/>
        </w:numPr>
        <w:spacing w:after="0" w:afterAutospacing="0" w:before="0" w:beforeAutospacing="0" w:line="259.20000000000005" w:lineRule="auto"/>
        <w:ind w:left="2160" w:hanging="360"/>
        <w:rPr>
          <w:ins w:author="Santaquin 10th Ward" w:id="1" w:date="2022-09-02T01:50:12Z"/>
        </w:rPr>
      </w:pPr>
      <w:ins w:author="Santaquin 10th Ward" w:id="1" w:date="2022-09-02T01:50:12Z">
        <w:r w:rsidDel="00000000" w:rsidR="00000000" w:rsidRPr="00000000">
          <w:rPr>
            <w:rtl w:val="0"/>
          </w:rPr>
          <w:t xml:space="preserve">Christian: first plaque ordered, second waiting on image per Dave Durrant.</w:t>
        </w:r>
      </w:ins>
    </w:p>
    <w:p w:rsidR="00000000" w:rsidDel="00000000" w:rsidP="00000000" w:rsidRDefault="00000000" w:rsidRPr="00000000" w14:paraId="0000002E">
      <w:pPr>
        <w:numPr>
          <w:ilvl w:val="2"/>
          <w:numId w:val="7"/>
        </w:numPr>
        <w:spacing w:after="0" w:afterAutospacing="0" w:before="0" w:beforeAutospacing="0" w:line="259.20000000000005" w:lineRule="auto"/>
        <w:ind w:left="2160" w:hanging="360"/>
        <w:rPr>
          <w:ins w:author="Santaquin 10th Ward" w:id="1" w:date="2022-09-02T01:50:12Z"/>
          <w:u w:val="none"/>
        </w:rPr>
      </w:pPr>
      <w:ins w:author="Santaquin 10th Ward" w:id="1" w:date="2022-09-02T01:50:12Z">
        <w:r w:rsidDel="00000000" w:rsidR="00000000" w:rsidRPr="00000000">
          <w:rPr>
            <w:rtl w:val="0"/>
          </w:rPr>
          <w:t xml:space="preserve">Curtis Young: </w:t>
        </w:r>
        <w:r w:rsidDel="00000000" w:rsidR="00000000" w:rsidRPr="00000000">
          <w:rPr>
            <w:rtl w:val="0"/>
          </w:rPr>
          <w:t xml:space="preserve">need to reach out to them and get info.</w:t>
        </w:r>
        <w:r w:rsidDel="00000000" w:rsidR="00000000" w:rsidRPr="00000000">
          <w:rPr>
            <w:rtl w:val="0"/>
          </w:rPr>
        </w:r>
      </w:ins>
    </w:p>
    <w:p w:rsidR="00000000" w:rsidDel="00000000" w:rsidP="00000000" w:rsidRDefault="00000000" w:rsidRPr="00000000" w14:paraId="0000002F">
      <w:pPr>
        <w:numPr>
          <w:ilvl w:val="2"/>
          <w:numId w:val="7"/>
        </w:numPr>
        <w:spacing w:after="0" w:afterAutospacing="0" w:before="0" w:beforeAutospacing="0" w:line="259.20000000000005" w:lineRule="auto"/>
        <w:ind w:left="2160" w:hanging="360"/>
        <w:rPr>
          <w:ins w:author="Santaquin 10th Ward" w:id="1" w:date="2022-09-02T01:50:12Z"/>
          <w:u w:val="none"/>
        </w:rPr>
      </w:pPr>
      <w:ins w:author="Santaquin 10th Ward" w:id="1" w:date="2022-09-02T01:50:12Z">
        <w:r w:rsidDel="00000000" w:rsidR="00000000" w:rsidRPr="00000000">
          <w:rPr>
            <w:rtl w:val="0"/>
          </w:rPr>
          <w:t xml:space="preserve">Bro &amp; Sis Janes: need to reach out to them and get info.</w:t>
        </w:r>
      </w:ins>
    </w:p>
    <w:p w:rsidR="00000000" w:rsidDel="00000000" w:rsidP="00000000" w:rsidRDefault="00000000" w:rsidRPr="00000000" w14:paraId="00000030">
      <w:pPr>
        <w:numPr>
          <w:ilvl w:val="0"/>
          <w:numId w:val="7"/>
        </w:numPr>
        <w:spacing w:after="0" w:afterAutospacing="0" w:before="0" w:beforeAutospacing="0" w:line="259.20000000000005" w:lineRule="auto"/>
        <w:ind w:left="720" w:hanging="360"/>
        <w:rPr>
          <w:ins w:author="Santaquin 10th Ward" w:id="1" w:date="2022-09-02T01:50:12Z"/>
          <w:u w:val="none"/>
        </w:rPr>
      </w:pPr>
      <w:ins w:author="Santaquin 10th Ward" w:id="1" w:date="2022-09-02T01:50:12Z">
        <w:r w:rsidDel="00000000" w:rsidR="00000000" w:rsidRPr="00000000">
          <w:rPr>
            <w:rtl w:val="0"/>
          </w:rPr>
          <w:t xml:space="preserve">COMPLETED: Aaron and Bishop: Need to test Ward Zoom account.</w:t>
        </w:r>
      </w:ins>
    </w:p>
    <w:p w:rsidR="00000000" w:rsidDel="00000000" w:rsidP="00000000" w:rsidRDefault="00000000" w:rsidRPr="00000000" w14:paraId="00000031">
      <w:pPr>
        <w:numPr>
          <w:ilvl w:val="0"/>
          <w:numId w:val="7"/>
        </w:numPr>
        <w:spacing w:after="0" w:afterAutospacing="0" w:before="0" w:beforeAutospacing="0" w:line="259.20000000000005" w:lineRule="auto"/>
        <w:ind w:left="720" w:hanging="360"/>
        <w:rPr>
          <w:ins w:author="Santaquin 10th Ward" w:id="1" w:date="2022-09-02T01:50:12Z"/>
          <w:u w:val="none"/>
        </w:rPr>
      </w:pPr>
      <w:ins w:author="Santaquin 10th Ward" w:id="1" w:date="2022-09-02T01:50:12Z">
        <w:r w:rsidDel="00000000" w:rsidR="00000000" w:rsidRPr="00000000">
          <w:rPr>
            <w:rtl w:val="0"/>
          </w:rPr>
          <w:t xml:space="preserve">Aaron documenting check printing instructions.</w:t>
        </w:r>
      </w:ins>
    </w:p>
    <w:p w:rsidR="00000000" w:rsidDel="00000000" w:rsidP="00000000" w:rsidRDefault="00000000" w:rsidRPr="00000000" w14:paraId="00000032">
      <w:pPr>
        <w:numPr>
          <w:ilvl w:val="0"/>
          <w:numId w:val="7"/>
        </w:numPr>
        <w:spacing w:after="0" w:afterAutospacing="0" w:before="0" w:beforeAutospacing="0" w:line="259.20000000000005" w:lineRule="auto"/>
        <w:ind w:left="720" w:hanging="360"/>
        <w:rPr>
          <w:ins w:author="Santaquin 10th Ward" w:id="1" w:date="2022-09-02T01:50:12Z"/>
          <w:u w:val="none"/>
        </w:rPr>
      </w:pPr>
      <w:ins w:author="Santaquin 10th Ward" w:id="1" w:date="2022-09-02T01:50:12Z">
        <w:r w:rsidDel="00000000" w:rsidR="00000000" w:rsidRPr="00000000">
          <w:rPr>
            <w:rtl w:val="0"/>
          </w:rPr>
          <w:t xml:space="preserve">To decide: Christmas party: dinner or breakfast?</w:t>
        </w:r>
      </w:ins>
    </w:p>
    <w:p w:rsidR="00000000" w:rsidDel="00000000" w:rsidP="00000000" w:rsidRDefault="00000000" w:rsidRPr="00000000" w14:paraId="00000033">
      <w:pPr>
        <w:numPr>
          <w:ilvl w:val="0"/>
          <w:numId w:val="7"/>
        </w:numPr>
        <w:spacing w:after="0" w:afterAutospacing="0" w:before="0" w:beforeAutospacing="0" w:line="259.20000000000005" w:lineRule="auto"/>
        <w:ind w:left="720" w:hanging="360"/>
        <w:rPr>
          <w:ins w:author="Santaquin 10th Ward" w:id="1" w:date="2022-09-02T01:50:12Z"/>
        </w:rPr>
      </w:pPr>
      <w:ins w:author="Santaquin 10th Ward" w:id="1" w:date="2022-09-02T01:50:12Z">
        <w:r w:rsidDel="00000000" w:rsidR="00000000" w:rsidRPr="00000000">
          <w:rPr>
            <w:rtl w:val="0"/>
          </w:rPr>
          <w:t xml:space="preserve">Zac: confirm form is ready for baby blessing today!</w:t>
        </w:r>
        <w:r w:rsidDel="00000000" w:rsidR="00000000" w:rsidRPr="00000000">
          <w:rPr>
            <w:rtl w:val="0"/>
          </w:rPr>
        </w:r>
      </w:ins>
    </w:p>
    <w:p w:rsidR="00000000" w:rsidDel="00000000" w:rsidP="00000000" w:rsidRDefault="00000000" w:rsidRPr="00000000" w14:paraId="00000034">
      <w:pPr>
        <w:numPr>
          <w:ilvl w:val="0"/>
          <w:numId w:val="7"/>
        </w:numPr>
        <w:spacing w:after="0" w:afterAutospacing="0" w:before="0" w:beforeAutospacing="0" w:line="259.20000000000005" w:lineRule="auto"/>
        <w:ind w:left="720" w:hanging="360"/>
        <w:rPr>
          <w:ins w:author="Santaquin 10th Ward" w:id="1" w:date="2022-09-02T01:50:12Z"/>
          <w:u w:val="none"/>
        </w:rPr>
      </w:pPr>
      <w:ins w:author="Santaquin 10th Ward" w:id="1" w:date="2022-09-02T01:50:12Z">
        <w:r w:rsidDel="00000000" w:rsidR="00000000" w:rsidRPr="00000000">
          <w:rPr>
            <w:rtl w:val="0"/>
          </w:rPr>
          <w:t xml:space="preserve">Bro Baker to start calling for church cleaning assignments . . .</w:t>
        </w:r>
      </w:ins>
    </w:p>
    <w:p w:rsidR="00000000" w:rsidDel="00000000" w:rsidP="00000000" w:rsidRDefault="00000000" w:rsidRPr="00000000" w14:paraId="00000035">
      <w:pPr>
        <w:numPr>
          <w:ilvl w:val="0"/>
          <w:numId w:val="7"/>
        </w:numPr>
        <w:spacing w:after="0" w:afterAutospacing="0" w:before="0" w:beforeAutospacing="0" w:line="259.20000000000005" w:lineRule="auto"/>
        <w:ind w:left="720" w:hanging="360"/>
        <w:rPr>
          <w:ins w:author="Santaquin 10th Ward" w:id="1" w:date="2022-09-02T01:50:12Z"/>
          <w:u w:val="none"/>
        </w:rPr>
      </w:pPr>
      <w:ins w:author="Santaquin 10th Ward" w:id="1" w:date="2022-09-02T01:50:12Z">
        <w:r w:rsidDel="00000000" w:rsidR="00000000" w:rsidRPr="00000000">
          <w:rPr>
            <w:rtl w:val="0"/>
          </w:rPr>
          <w:t xml:space="preserve">Revecos records have been moved into our ward!</w:t>
        </w:r>
      </w:ins>
    </w:p>
    <w:p w:rsidR="00000000" w:rsidDel="00000000" w:rsidP="00000000" w:rsidRDefault="00000000" w:rsidRPr="00000000" w14:paraId="00000036">
      <w:pPr>
        <w:numPr>
          <w:ilvl w:val="0"/>
          <w:numId w:val="7"/>
        </w:numPr>
        <w:spacing w:after="0" w:afterAutospacing="0" w:before="0" w:beforeAutospacing="0" w:line="259.20000000000005" w:lineRule="auto"/>
        <w:ind w:left="720" w:hanging="360"/>
        <w:rPr>
          <w:ins w:author="Santaquin 10th Ward" w:id="1" w:date="2022-09-02T01:50:12Z"/>
          <w:u w:val="none"/>
        </w:rPr>
      </w:pPr>
      <w:ins w:author="Santaquin 10th Ward" w:id="1" w:date="2022-09-02T01:50:12Z">
        <w:r w:rsidDel="00000000" w:rsidR="00000000" w:rsidRPr="00000000">
          <w:rPr>
            <w:rtl w:val="0"/>
          </w:rPr>
          <w:t xml:space="preserve">10th Ward callings:</w:t>
        </w:r>
      </w:ins>
    </w:p>
    <w:p w:rsidR="00000000" w:rsidDel="00000000" w:rsidP="00000000" w:rsidRDefault="00000000" w:rsidRPr="00000000" w14:paraId="00000037">
      <w:pPr>
        <w:numPr>
          <w:ilvl w:val="1"/>
          <w:numId w:val="7"/>
        </w:numPr>
        <w:spacing w:after="0" w:afterAutospacing="0" w:before="0" w:beforeAutospacing="0" w:line="259.20000000000005" w:lineRule="auto"/>
        <w:ind w:left="1440" w:hanging="360"/>
        <w:rPr>
          <w:ins w:author="Santaquin 10th Ward" w:id="1" w:date="2022-09-02T01:50:12Z"/>
          <w:u w:val="none"/>
        </w:rPr>
      </w:pPr>
      <w:ins w:author="Santaquin 10th Ward" w:id="1" w:date="2022-09-02T01:50:12Z">
        <w:r w:rsidDel="00000000" w:rsidR="00000000" w:rsidRPr="00000000">
          <w:rPr>
            <w:rtl w:val="0"/>
          </w:rPr>
          <w:t xml:space="preserve">I resolved the issues for the two sisters I had entered into lds.org from the sheet; Just Sis Worthington and Sis Newman were entered too early. I’ll keep column J updated with the status that Bro Burrows and I come up with. </w:t>
        </w:r>
      </w:ins>
    </w:p>
    <w:p w:rsidR="00000000" w:rsidDel="00000000" w:rsidP="00000000" w:rsidRDefault="00000000" w:rsidRPr="00000000" w14:paraId="00000038">
      <w:pPr>
        <w:numPr>
          <w:ilvl w:val="1"/>
          <w:numId w:val="7"/>
        </w:numPr>
        <w:spacing w:after="0" w:afterAutospacing="0" w:before="0" w:beforeAutospacing="0" w:line="259.20000000000005" w:lineRule="auto"/>
        <w:ind w:left="1440" w:hanging="360"/>
        <w:rPr>
          <w:ins w:author="Santaquin 10th Ward" w:id="1" w:date="2022-09-02T01:50:12Z"/>
          <w:u w:val="none"/>
        </w:rPr>
      </w:pPr>
      <w:ins w:author="Santaquin 10th Ward" w:id="1" w:date="2022-09-02T01:50:12Z">
        <w:r w:rsidDel="00000000" w:rsidR="00000000" w:rsidRPr="00000000">
          <w:rPr>
            <w:rtl w:val="0"/>
          </w:rPr>
          <w:t xml:space="preserve">When the member has been set apart, we’ll update in lds.org, and move to archive.</w:t>
        </w:r>
      </w:ins>
    </w:p>
    <w:p w:rsidR="00000000" w:rsidDel="00000000" w:rsidP="00000000" w:rsidRDefault="00000000" w:rsidRPr="00000000" w14:paraId="00000039">
      <w:pPr>
        <w:numPr>
          <w:ilvl w:val="0"/>
          <w:numId w:val="7"/>
        </w:numPr>
        <w:spacing w:after="0" w:afterAutospacing="0" w:before="0" w:beforeAutospacing="0" w:line="259.20000000000005" w:lineRule="auto"/>
        <w:ind w:left="720" w:hanging="360"/>
        <w:rPr>
          <w:ins w:author="Santaquin 10th Ward" w:id="1" w:date="2022-09-02T01:50:12Z"/>
          <w:u w:val="none"/>
        </w:rPr>
      </w:pPr>
      <w:ins w:author="Santaquin 10th Ward" w:id="1" w:date="2022-09-02T01:50:12Z">
        <w:r w:rsidDel="00000000" w:rsidR="00000000" w:rsidRPr="00000000">
          <w:rPr>
            <w:rtl w:val="0"/>
          </w:rPr>
          <w:t xml:space="preserve">FYI: Todo items &amp; Questions:</w:t>
        </w:r>
      </w:ins>
    </w:p>
    <w:p w:rsidR="00000000" w:rsidDel="00000000" w:rsidP="00000000" w:rsidRDefault="00000000" w:rsidRPr="00000000" w14:paraId="0000003A">
      <w:pPr>
        <w:numPr>
          <w:ilvl w:val="1"/>
          <w:numId w:val="7"/>
        </w:numPr>
        <w:spacing w:after="0" w:afterAutospacing="0" w:before="0" w:beforeAutospacing="0" w:line="259.20000000000005" w:lineRule="auto"/>
        <w:ind w:left="1440" w:hanging="360"/>
        <w:rPr>
          <w:ins w:author="Santaquin 10th Ward" w:id="1" w:date="2022-09-02T01:50:12Z"/>
          <w:u w:val="none"/>
        </w:rPr>
      </w:pPr>
      <w:ins w:author="Santaquin 10th Ward" w:id="1" w:date="2022-09-02T01:50:12Z">
        <w:r w:rsidDel="00000000" w:rsidR="00000000" w:rsidRPr="00000000">
          <w:rPr>
            <w:rtl w:val="0"/>
          </w:rPr>
          <w:t xml:space="preserve">Mike Drager and Kerry Ball with both receive  a key fob and metal key.</w:t>
        </w:r>
      </w:ins>
    </w:p>
    <w:p w:rsidR="00000000" w:rsidDel="00000000" w:rsidP="00000000" w:rsidRDefault="00000000" w:rsidRPr="00000000" w14:paraId="0000003B">
      <w:pPr>
        <w:numPr>
          <w:ilvl w:val="1"/>
          <w:numId w:val="7"/>
        </w:numPr>
        <w:spacing w:after="0" w:afterAutospacing="0" w:before="0" w:beforeAutospacing="0" w:line="259.20000000000005" w:lineRule="auto"/>
        <w:ind w:left="1440" w:hanging="360"/>
        <w:rPr>
          <w:ins w:author="Santaquin 10th Ward" w:id="1" w:date="2022-09-02T01:50:12Z"/>
          <w:u w:val="none"/>
        </w:rPr>
      </w:pPr>
      <w:ins w:author="Santaquin 10th Ward" w:id="1" w:date="2022-09-02T01:50:12Z">
        <w:r w:rsidDel="00000000" w:rsidR="00000000" w:rsidRPr="00000000">
          <w:rPr>
            <w:rtl w:val="0"/>
          </w:rPr>
          <w:t xml:space="preserve">My bad: I dropped this; dont’ remember the answer: Bro Baker has asked that all the people in his presidency get a key fob; are we ok with that? If we do this, we’ll only have about 1 fob left.</w:t>
        </w:r>
      </w:ins>
    </w:p>
    <w:p w:rsidR="00000000" w:rsidDel="00000000" w:rsidP="00000000" w:rsidRDefault="00000000" w:rsidRPr="00000000" w14:paraId="0000003C">
      <w:pPr>
        <w:numPr>
          <w:ilvl w:val="1"/>
          <w:numId w:val="7"/>
        </w:numPr>
        <w:spacing w:after="0" w:afterAutospacing="0" w:before="0" w:beforeAutospacing="0" w:line="259.20000000000005" w:lineRule="auto"/>
        <w:ind w:left="1440" w:hanging="360"/>
        <w:rPr>
          <w:ins w:author="Santaquin 10th Ward" w:id="1" w:date="2022-09-02T01:50:12Z"/>
          <w:u w:val="none"/>
        </w:rPr>
      </w:pPr>
      <w:ins w:author="Santaquin 10th Ward" w:id="1" w:date="2022-09-02T01:50:12Z">
        <w:r w:rsidDel="00000000" w:rsidR="00000000" w:rsidRPr="00000000">
          <w:rPr>
            <w:rtl w:val="0"/>
          </w:rPr>
          <w:t xml:space="preserve">Still need to find a good clean way to record who has what keys,both fobs and metal keys - many of them have serial numbers worn off; so I’d just have to put in a check box next to some ones name . .</w:t>
        </w:r>
      </w:ins>
    </w:p>
    <w:p w:rsidR="00000000" w:rsidDel="00000000" w:rsidP="00000000" w:rsidRDefault="00000000" w:rsidRPr="00000000" w14:paraId="0000003D">
      <w:pPr>
        <w:numPr>
          <w:ilvl w:val="0"/>
          <w:numId w:val="7"/>
        </w:numPr>
        <w:spacing w:after="0" w:afterAutospacing="0" w:before="0" w:beforeAutospacing="0" w:line="259.20000000000005" w:lineRule="auto"/>
        <w:ind w:left="720" w:hanging="360"/>
        <w:rPr>
          <w:del w:author="Santaquin 10th Ward" w:id="2" w:date="2022-09-02T01:50:11Z"/>
        </w:rPr>
      </w:pPr>
      <w:del w:author="Santaquin 10th Ward" w:id="2" w:date="2022-09-02T01:50:11Z">
        <w:r w:rsidDel="00000000" w:rsidR="00000000" w:rsidRPr="00000000">
          <w:rPr>
            <w:rtl w:val="0"/>
          </w:rPr>
          <w:delText xml:space="preserve">Reminder: read your patriarchal blessing regularly!</w:delText>
        </w:r>
      </w:del>
    </w:p>
    <w:p w:rsidR="00000000" w:rsidDel="00000000" w:rsidP="00000000" w:rsidRDefault="00000000" w:rsidRPr="00000000" w14:paraId="0000003E">
      <w:pPr>
        <w:numPr>
          <w:ilvl w:val="0"/>
          <w:numId w:val="7"/>
        </w:numPr>
        <w:spacing w:after="0" w:afterAutospacing="0" w:before="0" w:beforeAutospacing="0" w:line="259.20000000000005" w:lineRule="auto"/>
        <w:ind w:left="720" w:hanging="360"/>
        <w:rPr>
          <w:del w:author="Santaquin 10th Ward" w:id="2" w:date="2022-09-02T01:50:11Z"/>
        </w:rPr>
      </w:pPr>
      <w:del w:author="Santaquin 10th Ward" w:id="2" w:date="2022-09-02T01:50:11Z">
        <w:r w:rsidDel="00000000" w:rsidR="00000000" w:rsidRPr="00000000">
          <w:rPr>
            <w:rtl w:val="0"/>
          </w:rPr>
          <w:delText xml:space="preserve">Aaron will start printing budgets for each group quarterly; need to come up with actual dates, and get it on the calendar.</w:delText>
        </w:r>
      </w:del>
    </w:p>
    <w:p w:rsidR="00000000" w:rsidDel="00000000" w:rsidP="00000000" w:rsidRDefault="00000000" w:rsidRPr="00000000" w14:paraId="0000003F">
      <w:pPr>
        <w:numPr>
          <w:ilvl w:val="0"/>
          <w:numId w:val="7"/>
        </w:numPr>
        <w:spacing w:after="0" w:afterAutospacing="0" w:before="0" w:beforeAutospacing="0" w:line="259.20000000000005" w:lineRule="auto"/>
        <w:ind w:left="720" w:hanging="360"/>
        <w:rPr>
          <w:del w:author="Santaquin 10th Ward" w:id="2" w:date="2022-09-02T01:50:11Z"/>
        </w:rPr>
      </w:pPr>
      <w:del w:author="Santaquin 10th Ward" w:id="2" w:date="2022-09-02T01:50:11Z">
        <w:r w:rsidDel="00000000" w:rsidR="00000000" w:rsidRPr="00000000">
          <w:rPr>
            <w:rtl w:val="0"/>
          </w:rPr>
          <w:delText xml:space="preserve">Christmas party: Need to put someone in charge, allow them to plan and use groups as needed to make it happen.</w:delText>
          <w:tab/>
        </w:r>
      </w:del>
    </w:p>
    <w:p w:rsidR="00000000" w:rsidDel="00000000" w:rsidP="00000000" w:rsidRDefault="00000000" w:rsidRPr="00000000" w14:paraId="00000040">
      <w:pPr>
        <w:numPr>
          <w:ilvl w:val="0"/>
          <w:numId w:val="7"/>
        </w:numPr>
        <w:spacing w:after="0" w:afterAutospacing="0" w:before="0" w:beforeAutospacing="0" w:line="259.20000000000005" w:lineRule="auto"/>
        <w:ind w:left="720" w:hanging="360"/>
        <w:rPr>
          <w:del w:author="Santaquin 10th Ward" w:id="2" w:date="2022-09-02T01:50:11Z"/>
        </w:rPr>
      </w:pPr>
      <w:del w:author="Santaquin 10th Ward" w:id="2" w:date="2022-09-02T01:50:11Z">
        <w:r w:rsidDel="00000000" w:rsidR="00000000" w:rsidRPr="00000000">
          <w:rPr>
            <w:rtl w:val="0"/>
          </w:rPr>
          <w:delText xml:space="preserve">I think the building scheduler is: Ricky Cole +1 (801) 822-2825; not sure that this is obvious; we may want to add it somewhere.</w:delText>
        </w:r>
      </w:del>
    </w:p>
    <w:p w:rsidR="00000000" w:rsidDel="00000000" w:rsidP="00000000" w:rsidRDefault="00000000" w:rsidRPr="00000000" w14:paraId="00000041">
      <w:pPr>
        <w:numPr>
          <w:ilvl w:val="0"/>
          <w:numId w:val="7"/>
        </w:numPr>
        <w:spacing w:after="0" w:afterAutospacing="0" w:before="0" w:beforeAutospacing="0" w:line="259.20000000000005" w:lineRule="auto"/>
        <w:ind w:left="720" w:hanging="360"/>
        <w:rPr>
          <w:del w:author="Santaquin 10th Ward" w:id="2" w:date="2022-09-02T01:50:11Z"/>
        </w:rPr>
      </w:pPr>
      <w:del w:author="Santaquin 10th Ward" w:id="2" w:date="2022-09-02T01:50:11Z">
        <w:r w:rsidDel="00000000" w:rsidR="00000000" w:rsidRPr="00000000">
          <w:rPr>
            <w:rtl w:val="0"/>
          </w:rPr>
          <w:delText xml:space="preserve">Make sure we update Kathe and Mike Johnsons ministers about their situation and recommendations.</w:delText>
        </w:r>
      </w:del>
    </w:p>
    <w:p w:rsidR="00000000" w:rsidDel="00000000" w:rsidP="00000000" w:rsidRDefault="00000000" w:rsidRPr="00000000" w14:paraId="00000042">
      <w:pPr>
        <w:numPr>
          <w:ilvl w:val="0"/>
          <w:numId w:val="7"/>
        </w:numPr>
        <w:spacing w:after="0" w:afterAutospacing="0" w:before="0" w:beforeAutospacing="0" w:line="259.20000000000005" w:lineRule="auto"/>
        <w:ind w:left="720" w:hanging="360"/>
        <w:rPr>
          <w:del w:author="Santaquin 10th Ward" w:id="2" w:date="2022-09-02T01:50:11Z"/>
        </w:rPr>
      </w:pPr>
      <w:del w:author="Santaquin 10th Ward" w:id="2" w:date="2022-09-02T01:50:11Z">
        <w:r w:rsidDel="00000000" w:rsidR="00000000" w:rsidRPr="00000000">
          <w:rPr>
            <w:rtl w:val="0"/>
          </w:rPr>
          <w:delText xml:space="preserve">Reminder to take the Child Protection training: Note: Aaron took it, but it doesn't appear in the list; maybe the report simply doesn't include all people?</w:delText>
        </w:r>
      </w:del>
    </w:p>
    <w:p w:rsidR="00000000" w:rsidDel="00000000" w:rsidP="00000000" w:rsidRDefault="00000000" w:rsidRPr="00000000" w14:paraId="00000043">
      <w:pPr>
        <w:numPr>
          <w:ilvl w:val="0"/>
          <w:numId w:val="7"/>
        </w:numPr>
        <w:spacing w:after="0" w:afterAutospacing="0" w:before="0" w:beforeAutospacing="0" w:line="259.20000000000005" w:lineRule="auto"/>
        <w:ind w:left="720" w:hanging="360"/>
        <w:rPr>
          <w:del w:author="Santaquin 10th Ward" w:id="2" w:date="2022-09-02T01:50:11Z"/>
        </w:rPr>
      </w:pPr>
      <w:del w:author="Santaquin 10th Ward" w:id="2" w:date="2022-09-02T01:50:11Z">
        <w:r w:rsidDel="00000000" w:rsidR="00000000" w:rsidRPr="00000000">
          <w:rPr>
            <w:rtl w:val="0"/>
          </w:rPr>
          <w:delText xml:space="preserve">We started a ward history for 2021 in Google Drive: </w:delText>
        </w:r>
        <w:r w:rsidDel="00000000" w:rsidR="00000000" w:rsidRPr="00000000">
          <w:fldChar w:fldCharType="begin"/>
        </w:r>
        <w:r w:rsidDel="00000000" w:rsidR="00000000" w:rsidRPr="00000000">
          <w:delInstrText xml:space="preserve">HYPERLINK "https://docs.google.com/document/d/156jF_XdpiY_RcdHEFhKpiQEwXhzPZ0ycIR3CIhxdURM/edit?usp=sharing"</w:delInstrText>
        </w:r>
        <w:r w:rsidDel="00000000" w:rsidR="00000000" w:rsidRPr="00000000">
          <w:fldChar w:fldCharType="separate"/>
        </w:r>
        <w:r w:rsidDel="00000000" w:rsidR="00000000" w:rsidRPr="00000000">
          <w:rPr>
            <w:color w:val="1155cc"/>
            <w:u w:val="single"/>
            <w:rtl w:val="0"/>
          </w:rPr>
          <w:delText xml:space="preserve">https://docs.google.com/document/d/156jF_XdpiY_RcdHEFhKpiQEwXhzPZ0ycIR3CIhxdURM/edit?usp=sharing</w:delText>
        </w:r>
        <w:r w:rsidDel="00000000" w:rsidR="00000000" w:rsidRPr="00000000">
          <w:fldChar w:fldCharType="end"/>
        </w:r>
        <w:r w:rsidDel="00000000" w:rsidR="00000000" w:rsidRPr="00000000">
          <w:rPr>
            <w:rtl w:val="0"/>
          </w:rPr>
          <w:delText xml:space="preserve">  -  Aaron will be sending this out to the groups.</w:delText>
        </w:r>
      </w:del>
    </w:p>
    <w:p w:rsidR="00000000" w:rsidDel="00000000" w:rsidP="00000000" w:rsidRDefault="00000000" w:rsidRPr="00000000" w14:paraId="00000044">
      <w:pPr>
        <w:numPr>
          <w:ilvl w:val="0"/>
          <w:numId w:val="7"/>
        </w:numPr>
        <w:spacing w:after="0" w:afterAutospacing="0" w:before="0" w:beforeAutospacing="0" w:line="259.20000000000005" w:lineRule="auto"/>
        <w:ind w:left="720" w:hanging="360"/>
        <w:rPr>
          <w:del w:author="Santaquin 10th Ward" w:id="2" w:date="2022-09-02T01:50:11Z"/>
        </w:rPr>
      </w:pPr>
      <w:del w:author="Santaquin 10th Ward" w:id="2" w:date="2022-09-02T01:50:11Z">
        <w:r w:rsidDel="00000000" w:rsidR="00000000" w:rsidRPr="00000000">
          <w:rPr>
            <w:rtl w:val="0"/>
          </w:rPr>
          <w:delText xml:space="preserve">Aaron needs the list of service missionaries, or needs to find them in lds.org to order plaques.</w:delText>
        </w:r>
      </w:del>
    </w:p>
    <w:p w:rsidR="00000000" w:rsidDel="00000000" w:rsidP="00000000" w:rsidRDefault="00000000" w:rsidRPr="00000000" w14:paraId="00000045">
      <w:pPr>
        <w:numPr>
          <w:ilvl w:val="1"/>
          <w:numId w:val="7"/>
        </w:numPr>
        <w:spacing w:after="0" w:afterAutospacing="0" w:before="0" w:beforeAutospacing="0" w:line="259.20000000000005" w:lineRule="auto"/>
        <w:ind w:left="1440" w:hanging="360"/>
        <w:rPr>
          <w:del w:author="Santaquin 10th Ward" w:id="2" w:date="2022-09-02T01:50:11Z"/>
        </w:rPr>
      </w:pPr>
      <w:del w:author="Santaquin 10th Ward" w:id="2" w:date="2022-09-02T01:50:11Z">
        <w:r w:rsidDel="00000000" w:rsidR="00000000" w:rsidRPr="00000000">
          <w:rPr>
            <w:rtl w:val="0"/>
          </w:rPr>
          <w:delText xml:space="preserve">He will need the service start and end dates, favorite scripture, and the picture the family wants on the plaque.</w:delText>
        </w:r>
      </w:del>
    </w:p>
    <w:p w:rsidR="00000000" w:rsidDel="00000000" w:rsidP="00000000" w:rsidRDefault="00000000" w:rsidRPr="00000000" w14:paraId="00000046">
      <w:pPr>
        <w:numPr>
          <w:ilvl w:val="1"/>
          <w:numId w:val="7"/>
        </w:numPr>
        <w:spacing w:after="0" w:afterAutospacing="0" w:before="0" w:beforeAutospacing="0" w:line="259.20000000000005" w:lineRule="auto"/>
        <w:ind w:left="1440" w:hanging="360"/>
        <w:rPr>
          <w:del w:author="Santaquin 10th Ward" w:id="2" w:date="2022-09-02T01:50:11Z"/>
        </w:rPr>
      </w:pPr>
      <w:del w:author="Santaquin 10th Ward" w:id="2" w:date="2022-09-02T01:50:11Z">
        <w:r w:rsidDel="00000000" w:rsidR="00000000" w:rsidRPr="00000000">
          <w:rPr>
            <w:rtl w:val="0"/>
          </w:rPr>
          <w:delText xml:space="preserve"> David Durrant is already providing the info for Christian Durrants two plaques; but we're waiting on an image from Dave.</w:delText>
        </w:r>
      </w:del>
    </w:p>
    <w:p w:rsidR="00000000" w:rsidDel="00000000" w:rsidP="00000000" w:rsidRDefault="00000000" w:rsidRPr="00000000" w14:paraId="00000047">
      <w:pPr>
        <w:numPr>
          <w:ilvl w:val="0"/>
          <w:numId w:val="7"/>
        </w:numPr>
        <w:spacing w:after="0" w:afterAutospacing="0" w:before="0" w:beforeAutospacing="0" w:line="259.20000000000005" w:lineRule="auto"/>
        <w:ind w:left="720" w:hanging="360"/>
        <w:rPr>
          <w:del w:author="Santaquin 10th Ward" w:id="2" w:date="2022-09-02T01:50:11Z"/>
        </w:rPr>
      </w:pPr>
      <w:del w:author="Santaquin 10th Ward" w:id="2" w:date="2022-09-02T01:50:11Z">
        <w:r w:rsidDel="00000000" w:rsidR="00000000" w:rsidRPr="00000000">
          <w:rPr>
            <w:rtl w:val="0"/>
          </w:rPr>
          <w:delText xml:space="preserve">Sounds like the Ward Zoom account is broken, but I don't have any information on what this means; the account appears to work fine.</w:delText>
        </w:r>
      </w:del>
    </w:p>
    <w:p w:rsidR="00000000" w:rsidDel="00000000" w:rsidP="00000000" w:rsidRDefault="00000000" w:rsidRPr="00000000" w14:paraId="00000048">
      <w:pPr>
        <w:numPr>
          <w:ilvl w:val="0"/>
          <w:numId w:val="7"/>
        </w:numPr>
        <w:spacing w:after="0" w:afterAutospacing="0" w:before="0" w:beforeAutospacing="0" w:line="259.20000000000005" w:lineRule="auto"/>
        <w:ind w:left="720" w:hanging="360"/>
        <w:rPr>
          <w:del w:author="Santaquin 10th Ward" w:id="2" w:date="2022-09-02T01:50:11Z"/>
        </w:rPr>
      </w:pPr>
      <w:del w:author="Santaquin 10th Ward" w:id="2" w:date="2022-09-02T01:50:11Z">
        <w:r w:rsidDel="00000000" w:rsidR="00000000" w:rsidRPr="00000000">
          <w:rPr>
            <w:rtl w:val="0"/>
          </w:rPr>
          <w:delText xml:space="preserve">Reminder to find 14 individuals for the self reliance course</w:delText>
        </w:r>
      </w:del>
    </w:p>
    <w:p w:rsidR="00000000" w:rsidDel="00000000" w:rsidP="00000000" w:rsidRDefault="00000000" w:rsidRPr="00000000" w14:paraId="00000049">
      <w:pPr>
        <w:numPr>
          <w:ilvl w:val="0"/>
          <w:numId w:val="7"/>
        </w:numPr>
        <w:spacing w:after="0" w:afterAutospacing="0" w:before="0" w:beforeAutospacing="0" w:line="259.20000000000005" w:lineRule="auto"/>
        <w:ind w:left="720" w:hanging="360"/>
        <w:rPr>
          <w:del w:author="Santaquin 10th Ward" w:id="2" w:date="2022-09-02T01:50:11Z"/>
        </w:rPr>
      </w:pPr>
      <w:del w:author="Santaquin 10th Ward" w:id="2" w:date="2022-09-02T01:50:11Z">
        <w:r w:rsidDel="00000000" w:rsidR="00000000" w:rsidRPr="00000000">
          <w:rPr>
            <w:rtl w:val="0"/>
          </w:rPr>
          <w:delText xml:space="preserve">Reminder to let Sister Ward know about music activities</w:delText>
        </w:r>
      </w:del>
    </w:p>
    <w:p w:rsidR="00000000" w:rsidDel="00000000" w:rsidP="00000000" w:rsidRDefault="00000000" w:rsidRPr="00000000" w14:paraId="0000004A">
      <w:pPr>
        <w:numPr>
          <w:ilvl w:val="0"/>
          <w:numId w:val="7"/>
        </w:numPr>
        <w:spacing w:after="160" w:before="0" w:beforeAutospacing="0" w:line="259.20000000000005" w:lineRule="auto"/>
        <w:ind w:left="720" w:hanging="360"/>
      </w:pPr>
      <w:del w:author="Santaquin 10th Ward" w:id="2" w:date="2022-09-02T01:50:11Z">
        <w:r w:rsidDel="00000000" w:rsidR="00000000" w:rsidRPr="00000000">
          <w:rPr>
            <w:rtl w:val="0"/>
          </w:rPr>
          <w:delText xml:space="preserve">Urgent reminder: Need specialist for 14-15 year old girls.</w:delText>
        </w:r>
      </w:del>
      <w:r w:rsidDel="00000000" w:rsidR="00000000" w:rsidRPr="00000000">
        <w:rPr>
          <w:rtl w:val="0"/>
        </w:rPr>
      </w:r>
    </w:p>
    <w:p w:rsidR="00000000" w:rsidDel="00000000" w:rsidP="00000000" w:rsidRDefault="00000000" w:rsidRPr="00000000" w14:paraId="0000004B">
      <w:pPr>
        <w:spacing w:after="160" w:before="240" w:line="259.20000000000005" w:lineRule="auto"/>
        <w:rPr/>
      </w:pPr>
      <w:r w:rsidDel="00000000" w:rsidR="00000000" w:rsidRPr="00000000">
        <w:rPr>
          <w:b w:val="1"/>
          <w:i w:val="1"/>
          <w:rtl w:val="0"/>
        </w:rPr>
        <w:t xml:space="preserve">Ward Clerk</w:t>
      </w:r>
      <w:r w:rsidDel="00000000" w:rsidR="00000000" w:rsidRPr="00000000">
        <w:rPr>
          <w:rtl w:val="0"/>
        </w:rPr>
        <w:t xml:space="preserve"> - Bro Kynaston</w:t>
      </w:r>
    </w:p>
    <w:p w:rsidR="00000000" w:rsidDel="00000000" w:rsidP="00000000" w:rsidRDefault="00000000" w:rsidRPr="00000000" w14:paraId="0000004C">
      <w:pPr>
        <w:numPr>
          <w:ilvl w:val="0"/>
          <w:numId w:val="1"/>
        </w:numPr>
        <w:ind w:left="720" w:hanging="360"/>
        <w:rPr>
          <w:ins w:author="Santaquin 10th Ward" w:id="3" w:date="2022-09-03T15:29:52Z"/>
          <w:u w:val="none"/>
        </w:rPr>
      </w:pPr>
      <w:ins w:author="Santaquin 10th Ward" w:id="3" w:date="2022-09-03T15:29:52Z">
        <w:r w:rsidDel="00000000" w:rsidR="00000000" w:rsidRPr="00000000">
          <w:rPr>
            <w:rtl w:val="0"/>
          </w:rPr>
          <w:t xml:space="preserve">Aaron to send out ward history link to all ward council members: </w:t>
        </w:r>
        <w:r w:rsidDel="00000000" w:rsidR="00000000" w:rsidRPr="00000000">
          <w:fldChar w:fldCharType="begin"/>
        </w:r>
        <w:r w:rsidDel="00000000" w:rsidR="00000000" w:rsidRPr="00000000">
          <w:instrText xml:space="preserve">HYPERLINK "https://tinyurl.com/10thWard2022History"</w:instrText>
        </w:r>
        <w:r w:rsidDel="00000000" w:rsidR="00000000" w:rsidRPr="00000000">
          <w:fldChar w:fldCharType="separate"/>
        </w:r>
        <w:r w:rsidDel="00000000" w:rsidR="00000000" w:rsidRPr="00000000">
          <w:rPr>
            <w:rtl w:val="0"/>
          </w:rPr>
          <w:t xml:space="preserve">https://tinyurl.com/10thWard2022History</w:t>
        </w:r>
        <w:r w:rsidDel="00000000" w:rsidR="00000000" w:rsidRPr="00000000">
          <w:fldChar w:fldCharType="end"/>
        </w:r>
        <w:r w:rsidDel="00000000" w:rsidR="00000000" w:rsidRPr="00000000">
          <w:rPr>
            <w:rtl w:val="0"/>
          </w:rPr>
          <w:t xml:space="preserve"> Official due date is March 1, though I’m going to mention January 15th as our due date.</w:t>
        </w:r>
      </w:ins>
    </w:p>
    <w:p w:rsidR="00000000" w:rsidDel="00000000" w:rsidP="00000000" w:rsidRDefault="00000000" w:rsidRPr="00000000" w14:paraId="0000004D">
      <w:pPr>
        <w:numPr>
          <w:ilvl w:val="0"/>
          <w:numId w:val="1"/>
        </w:numPr>
        <w:ind w:left="720" w:hanging="360"/>
        <w:rPr>
          <w:del w:author="Santaquin 10th Ward" w:id="3" w:date="2022-09-03T15:29:52Z"/>
          <w:u w:val="none"/>
        </w:rPr>
      </w:pPr>
      <w:del w:author="Santaquin 10th Ward" w:id="3" w:date="2022-09-03T15:29:52Z">
        <w:r w:rsidDel="00000000" w:rsidR="00000000" w:rsidRPr="00000000">
          <w:rPr>
            <w:rtl w:val="0"/>
          </w:rPr>
          <w:delText xml:space="preserve">Aaron/Clerks will continue updating the bishopric text group whenever there are expenses to approve, as soon as he becomes aware of it; but as a reminder we will not plan on printing checks until the next Sunday, unless the expense has been explicitly marked as time sensitive.</w:delText>
        </w:r>
      </w:del>
    </w:p>
    <w:p w:rsidR="00000000" w:rsidDel="00000000" w:rsidP="00000000" w:rsidRDefault="00000000" w:rsidRPr="00000000" w14:paraId="0000004E">
      <w:pPr>
        <w:numPr>
          <w:ilvl w:val="1"/>
          <w:numId w:val="1"/>
        </w:numPr>
        <w:ind w:left="1440" w:hanging="360"/>
        <w:rPr>
          <w:del w:author="Santaquin 10th Ward" w:id="3" w:date="2022-09-03T15:29:52Z"/>
          <w:u w:val="none"/>
        </w:rPr>
      </w:pPr>
      <w:del w:author="Santaquin 10th Ward" w:id="3" w:date="2022-09-03T15:29:52Z">
        <w:r w:rsidDel="00000000" w:rsidR="00000000" w:rsidRPr="00000000">
          <w:rPr>
            <w:rtl w:val="0"/>
          </w:rPr>
          <w:delText xml:space="preserve">Also note: I believe the bishopric and financial clerks would benefit from printing the next  check or two, and going through the whole process; it may be beneficial to pick one of us to do it, then have Aaron work with them to walk them through the process. We probably ought to document it too.</w:delText>
        </w:r>
      </w:del>
    </w:p>
    <w:p w:rsidR="00000000" w:rsidDel="00000000" w:rsidP="00000000" w:rsidRDefault="00000000" w:rsidRPr="00000000" w14:paraId="0000004F">
      <w:pPr>
        <w:numPr>
          <w:ilvl w:val="0"/>
          <w:numId w:val="1"/>
        </w:numPr>
        <w:ind w:left="720" w:hanging="360"/>
        <w:rPr>
          <w:del w:author="Santaquin 10th Ward" w:id="3" w:date="2022-09-03T15:29:52Z"/>
          <w:u w:val="none"/>
        </w:rPr>
      </w:pPr>
      <w:del w:author="Santaquin 10th Ward" w:id="3" w:date="2022-09-03T15:29:52Z">
        <w:r w:rsidDel="00000000" w:rsidR="00000000" w:rsidRPr="00000000">
          <w:rPr>
            <w:rtl w:val="0"/>
          </w:rPr>
          <w:delText xml:space="preserve">We’ve created the Ward Histories folder in the Bishop Ybarra folder in Google drive; Aaron plans on sharing it out to the groups as mentioned above.</w:delText>
        </w:r>
      </w:del>
    </w:p>
    <w:p w:rsidR="00000000" w:rsidDel="00000000" w:rsidP="00000000" w:rsidRDefault="00000000" w:rsidRPr="00000000" w14:paraId="00000050">
      <w:pPr>
        <w:numPr>
          <w:ilvl w:val="0"/>
          <w:numId w:val="1"/>
        </w:numPr>
        <w:ind w:left="720" w:hanging="360"/>
        <w:rPr>
          <w:u w:val="none"/>
        </w:rPr>
      </w:pPr>
      <w:del w:author="Santaquin 10th Ward" w:id="3" w:date="2022-09-03T15:29:52Z">
        <w:r w:rsidDel="00000000" w:rsidR="00000000" w:rsidRPr="00000000">
          <w:rPr>
            <w:rtl w:val="0"/>
          </w:rPr>
          <w:delText xml:space="preserve">We’ve also created a “Ward Clerks Home” folder in the Bishop Ybarra folder; assuming it makes sense to have it there. Please let us know if a different organization is needed. This is where we plan on storing documentation and other random Ward Clerk related items.</w:delText>
        </w:r>
      </w:del>
      <w:r w:rsidDel="00000000" w:rsidR="00000000" w:rsidRPr="00000000">
        <w:rPr>
          <w:rtl w:val="0"/>
        </w:rPr>
      </w:r>
    </w:p>
    <w:p w:rsidR="00000000" w:rsidDel="00000000" w:rsidP="00000000" w:rsidRDefault="00000000" w:rsidRPr="00000000" w14:paraId="00000051">
      <w:pPr>
        <w:spacing w:after="160" w:before="240" w:line="259.20000000000005" w:lineRule="auto"/>
        <w:rPr/>
      </w:pPr>
      <w:r w:rsidDel="00000000" w:rsidR="00000000" w:rsidRPr="00000000">
        <w:rPr>
          <w:b w:val="1"/>
          <w:i w:val="1"/>
          <w:rtl w:val="0"/>
        </w:rPr>
        <w:t xml:space="preserve">Sacrament Meetings: </w:t>
      </w:r>
      <w:r w:rsidDel="00000000" w:rsidR="00000000" w:rsidRPr="00000000">
        <w:rPr>
          <w:rtl w:val="0"/>
        </w:rPr>
        <w:t xml:space="preserve">Zac conducting</w:t>
      </w:r>
    </w:p>
    <w:p w:rsidR="00000000" w:rsidDel="00000000" w:rsidP="00000000" w:rsidRDefault="00000000" w:rsidRPr="00000000" w14:paraId="00000052">
      <w:pPr>
        <w:spacing w:after="240" w:before="240" w:lineRule="auto"/>
        <w:rPr/>
      </w:pPr>
      <w:r w:rsidDel="00000000" w:rsidR="00000000" w:rsidRPr="00000000">
        <w:rPr>
          <w:b w:val="1"/>
          <w:i w:val="1"/>
          <w:rtl w:val="0"/>
        </w:rPr>
        <w:t xml:space="preserve">Releases &amp; Callings over Pulpit (Ward Business)</w:t>
      </w:r>
      <w:r w:rsidDel="00000000" w:rsidR="00000000" w:rsidRPr="00000000">
        <w:rPr>
          <w:rtl w:val="0"/>
        </w:rPr>
      </w:r>
    </w:p>
    <w:p w:rsidR="00000000" w:rsidDel="00000000" w:rsidP="00000000" w:rsidRDefault="00000000" w:rsidRPr="00000000" w14:paraId="00000053">
      <w:pPr>
        <w:numPr>
          <w:ilvl w:val="0"/>
          <w:numId w:val="6"/>
        </w:numPr>
        <w:spacing w:after="0" w:afterAutospacing="0" w:before="240" w:line="259.20000000000005" w:lineRule="auto"/>
        <w:ind w:left="720" w:hanging="360"/>
      </w:pPr>
      <w:r w:rsidDel="00000000" w:rsidR="00000000" w:rsidRPr="00000000">
        <w:rPr>
          <w:u w:val="single"/>
          <w:rtl w:val="0"/>
        </w:rPr>
        <w:t xml:space="preserve">Releases</w:t>
      </w:r>
      <w:r w:rsidDel="00000000" w:rsidR="00000000" w:rsidRPr="00000000">
        <w:rPr>
          <w:rtl w:val="0"/>
        </w:rPr>
      </w:r>
    </w:p>
    <w:p w:rsidR="00000000" w:rsidDel="00000000" w:rsidP="00000000" w:rsidRDefault="00000000" w:rsidRPr="00000000" w14:paraId="00000054">
      <w:pPr>
        <w:numPr>
          <w:ilvl w:val="0"/>
          <w:numId w:val="9"/>
        </w:numPr>
        <w:spacing w:after="0" w:afterAutospacing="0" w:before="0" w:beforeAutospacing="0" w:line="259.20000000000005" w:lineRule="auto"/>
        <w:ind w:left="1440" w:hanging="360"/>
      </w:pPr>
      <w:r w:rsidDel="00000000" w:rsidR="00000000" w:rsidRPr="00000000">
        <w:rPr>
          <w:sz w:val="20"/>
          <w:szCs w:val="20"/>
          <w:highlight w:val="white"/>
          <w:rtl w:val="0"/>
        </w:rPr>
        <w:t xml:space="preserve">Kim Lefler, Gospel Doctrine teacher</w:t>
      </w:r>
      <w:r w:rsidDel="00000000" w:rsidR="00000000" w:rsidRPr="00000000">
        <w:rPr>
          <w:rtl w:val="0"/>
        </w:rPr>
      </w:r>
    </w:p>
    <w:p w:rsidR="00000000" w:rsidDel="00000000" w:rsidP="00000000" w:rsidRDefault="00000000" w:rsidRPr="00000000" w14:paraId="00000055">
      <w:pPr>
        <w:numPr>
          <w:ilvl w:val="0"/>
          <w:numId w:val="5"/>
        </w:numPr>
        <w:spacing w:after="0" w:afterAutospacing="0" w:before="0" w:beforeAutospacing="0" w:line="259.20000000000005" w:lineRule="auto"/>
        <w:ind w:left="720" w:hanging="360"/>
      </w:pPr>
      <w:r w:rsidDel="00000000" w:rsidR="00000000" w:rsidRPr="00000000">
        <w:rPr>
          <w:u w:val="single"/>
          <w:rtl w:val="0"/>
        </w:rPr>
        <w:t xml:space="preserve">Callings</w:t>
      </w:r>
    </w:p>
    <w:p w:rsidR="00000000" w:rsidDel="00000000" w:rsidP="00000000" w:rsidRDefault="00000000" w:rsidRPr="00000000" w14:paraId="00000056">
      <w:pPr>
        <w:numPr>
          <w:ilvl w:val="0"/>
          <w:numId w:val="9"/>
        </w:numPr>
        <w:spacing w:after="0" w:afterAutospacing="0" w:before="0" w:beforeAutospacing="0" w:line="259.20000000000005" w:lineRule="auto"/>
        <w:ind w:left="1440" w:hanging="360"/>
        <w:rPr>
          <w:u w:val="none"/>
        </w:rPr>
      </w:pPr>
      <w:r w:rsidDel="00000000" w:rsidR="00000000" w:rsidRPr="00000000">
        <w:rPr>
          <w:rFonts w:ascii="Roboto" w:cs="Roboto" w:eastAsia="Roboto" w:hAnsi="Roboto"/>
          <w:sz w:val="20"/>
          <w:szCs w:val="20"/>
          <w:highlight w:val="white"/>
          <w:rtl w:val="0"/>
        </w:rPr>
        <w:t xml:space="preserve">Jessica Newman, Young Women Class Specialist (16-18)</w:t>
      </w:r>
    </w:p>
    <w:p w:rsidR="00000000" w:rsidDel="00000000" w:rsidP="00000000" w:rsidRDefault="00000000" w:rsidRPr="00000000" w14:paraId="00000057">
      <w:pPr>
        <w:numPr>
          <w:ilvl w:val="0"/>
          <w:numId w:val="9"/>
        </w:numPr>
        <w:spacing w:after="0" w:afterAutospacing="0" w:before="0" w:beforeAutospacing="0" w:line="259.20000000000005" w:lineRule="auto"/>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Jana Worthington, Young Women Class Specialist (14-15)</w:t>
      </w:r>
    </w:p>
    <w:p w:rsidR="00000000" w:rsidDel="00000000" w:rsidP="00000000" w:rsidRDefault="00000000" w:rsidRPr="00000000" w14:paraId="00000058">
      <w:pPr>
        <w:numPr>
          <w:ilvl w:val="0"/>
          <w:numId w:val="9"/>
        </w:numPr>
        <w:spacing w:after="0" w:afterAutospacing="0" w:before="0" w:beforeAutospacing="0" w:line="259.20000000000005" w:lineRule="auto"/>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Bro. Kevin Lefler &amp; Sis. Kim Lefler, Ward Activities Leaders</w:t>
      </w:r>
    </w:p>
    <w:p w:rsidR="00000000" w:rsidDel="00000000" w:rsidP="00000000" w:rsidRDefault="00000000" w:rsidRPr="00000000" w14:paraId="00000059">
      <w:pPr>
        <w:numPr>
          <w:ilvl w:val="0"/>
          <w:numId w:val="9"/>
        </w:numPr>
        <w:spacing w:after="160" w:before="0" w:beforeAutospacing="0" w:line="259.20000000000005" w:lineRule="auto"/>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Bro. Keith Frank &amp; Sis. Shauny Frank, Ward Historians &amp; Publicists</w:t>
      </w:r>
      <w:r w:rsidDel="00000000" w:rsidR="00000000" w:rsidRPr="00000000">
        <w:rPr>
          <w:rtl w:val="0"/>
        </w:rPr>
      </w:r>
    </w:p>
    <w:p w:rsidR="00000000" w:rsidDel="00000000" w:rsidP="00000000" w:rsidRDefault="00000000" w:rsidRPr="00000000" w14:paraId="0000005A">
      <w:pPr>
        <w:spacing w:after="160" w:before="240" w:line="259.20000000000005" w:lineRule="auto"/>
        <w:rPr/>
      </w:pPr>
      <w:r w:rsidDel="00000000" w:rsidR="00000000" w:rsidRPr="00000000">
        <w:rPr>
          <w:b w:val="1"/>
          <w:i w:val="1"/>
          <w:rtl w:val="0"/>
        </w:rPr>
        <w:t xml:space="preserve">Bishopric Agenda Items, Focus Families, Sacrament Mtg. Announcements</w:t>
      </w:r>
      <w:r w:rsidDel="00000000" w:rsidR="00000000" w:rsidRPr="00000000">
        <w:rPr>
          <w:rtl w:val="0"/>
        </w:rPr>
      </w:r>
    </w:p>
    <w:p w:rsidR="00000000" w:rsidDel="00000000" w:rsidP="00000000" w:rsidRDefault="00000000" w:rsidRPr="00000000" w14:paraId="0000005B">
      <w:pPr>
        <w:numPr>
          <w:ilvl w:val="0"/>
          <w:numId w:val="1"/>
        </w:numPr>
        <w:spacing w:after="0" w:afterAutospacing="0"/>
        <w:ind w:left="720" w:hanging="360"/>
      </w:pPr>
      <w:r w:rsidDel="00000000" w:rsidR="00000000" w:rsidRPr="00000000">
        <w:rPr>
          <w:rtl w:val="0"/>
        </w:rPr>
        <w:t xml:space="preserve">TRAVEL/CALENDAR</w:t>
      </w:r>
    </w:p>
    <w:p w:rsidR="00000000" w:rsidDel="00000000" w:rsidP="00000000" w:rsidRDefault="00000000" w:rsidRPr="00000000" w14:paraId="0000005C">
      <w:pPr>
        <w:numPr>
          <w:ilvl w:val="1"/>
          <w:numId w:val="1"/>
        </w:numPr>
        <w:spacing w:after="0" w:afterAutospacing="0" w:before="0" w:beforeAutospacing="0" w:line="259.20000000000005" w:lineRule="auto"/>
        <w:ind w:left="1440" w:hanging="360"/>
        <w:rPr>
          <w:strike w:val="1"/>
        </w:rPr>
      </w:pPr>
      <w:r w:rsidDel="00000000" w:rsidR="00000000" w:rsidRPr="00000000">
        <w:rPr>
          <w:strike w:val="1"/>
          <w:rtl w:val="0"/>
        </w:rPr>
        <w:t xml:space="preserve">Braelyn Reimschussel Baptism - September 03, 9:00am</w:t>
      </w:r>
    </w:p>
    <w:p w:rsidR="00000000" w:rsidDel="00000000" w:rsidP="00000000" w:rsidRDefault="00000000" w:rsidRPr="00000000" w14:paraId="0000005D">
      <w:pPr>
        <w:numPr>
          <w:ilvl w:val="1"/>
          <w:numId w:val="1"/>
        </w:numPr>
        <w:spacing w:after="0" w:afterAutospacing="0" w:before="0" w:beforeAutospacing="0" w:line="259.20000000000005" w:lineRule="auto"/>
        <w:ind w:left="1440" w:hanging="360"/>
        <w:rPr/>
      </w:pPr>
      <w:r w:rsidDel="00000000" w:rsidR="00000000" w:rsidRPr="00000000">
        <w:rPr>
          <w:rtl w:val="0"/>
        </w:rPr>
        <w:t xml:space="preserve">Sis. </w:t>
      </w:r>
      <w:r w:rsidDel="00000000" w:rsidR="00000000" w:rsidRPr="00000000">
        <w:rPr>
          <w:rtl w:val="0"/>
        </w:rPr>
        <w:t xml:space="preserve">Debbie Tsosie Marriage </w:t>
      </w:r>
      <w:r w:rsidDel="00000000" w:rsidR="00000000" w:rsidRPr="00000000">
        <w:rPr>
          <w:rtl w:val="0"/>
        </w:rPr>
        <w:t xml:space="preserve">Sep 28, 2022</w:t>
      </w:r>
      <w:r w:rsidDel="00000000" w:rsidR="00000000" w:rsidRPr="00000000">
        <w:rPr>
          <w:rtl w:val="0"/>
        </w:rPr>
        <w:t xml:space="preserve"> by Bishop</w:t>
      </w:r>
      <w:r w:rsidDel="00000000" w:rsidR="00000000" w:rsidRPr="00000000">
        <w:rPr>
          <w:rtl w:val="0"/>
        </w:rPr>
      </w:r>
    </w:p>
    <w:p w:rsidR="00000000" w:rsidDel="00000000" w:rsidP="00000000" w:rsidRDefault="00000000" w:rsidRPr="00000000" w14:paraId="0000005E">
      <w:pPr>
        <w:numPr>
          <w:ilvl w:val="1"/>
          <w:numId w:val="1"/>
        </w:numPr>
        <w:spacing w:after="0" w:afterAutospacing="0" w:before="0" w:beforeAutospacing="0" w:line="259.20000000000005" w:lineRule="auto"/>
        <w:ind w:left="1440" w:hanging="360"/>
        <w:rPr/>
      </w:pPr>
      <w:r w:rsidDel="00000000" w:rsidR="00000000" w:rsidRPr="00000000">
        <w:rPr>
          <w:rtl w:val="0"/>
        </w:rPr>
        <w:t xml:space="preserve">Bishop out of town Sunday September 4th (evening) through the 7th.</w:t>
      </w:r>
    </w:p>
    <w:p w:rsidR="00000000" w:rsidDel="00000000" w:rsidP="00000000" w:rsidRDefault="00000000" w:rsidRPr="00000000" w14:paraId="0000005F">
      <w:pPr>
        <w:numPr>
          <w:ilvl w:val="1"/>
          <w:numId w:val="1"/>
        </w:numPr>
        <w:spacing w:after="0" w:afterAutospacing="0" w:before="0" w:beforeAutospacing="0" w:line="259.20000000000005" w:lineRule="auto"/>
        <w:ind w:left="1440" w:hanging="360"/>
        <w:rPr>
          <w:u w:val="none"/>
        </w:rPr>
      </w:pPr>
      <w:r w:rsidDel="00000000" w:rsidR="00000000" w:rsidRPr="00000000">
        <w:rPr>
          <w:rtl w:val="0"/>
        </w:rPr>
        <w:t xml:space="preserve">Bishop out of town September 29th through October 5th.</w:t>
      </w:r>
    </w:p>
    <w:p w:rsidR="00000000" w:rsidDel="00000000" w:rsidP="00000000" w:rsidRDefault="00000000" w:rsidRPr="00000000" w14:paraId="00000060">
      <w:pPr>
        <w:numPr>
          <w:ilvl w:val="1"/>
          <w:numId w:val="4"/>
        </w:numPr>
        <w:ind w:left="1440" w:hanging="360"/>
      </w:pPr>
      <w:r w:rsidDel="00000000" w:rsidR="00000000" w:rsidRPr="00000000">
        <w:rPr>
          <w:rtl w:val="0"/>
        </w:rPr>
        <w:t xml:space="preserve">Leadership training for the youth presidencies. </w:t>
      </w:r>
      <w:r w:rsidDel="00000000" w:rsidR="00000000" w:rsidRPr="00000000">
        <w:rPr>
          <w:b w:val="1"/>
          <w:rtl w:val="0"/>
        </w:rPr>
        <w:t xml:space="preserve">September 24th</w:t>
      </w:r>
      <w:r w:rsidDel="00000000" w:rsidR="00000000" w:rsidRPr="00000000">
        <w:rPr>
          <w:rtl w:val="0"/>
        </w:rPr>
        <w:t xml:space="preserve"> 8:30 to Noon. This conflicts with the Preparedness Fair, but we are moving forward anyway.</w:t>
      </w:r>
      <w:r w:rsidDel="00000000" w:rsidR="00000000" w:rsidRPr="00000000">
        <w:rPr>
          <w:rtl w:val="0"/>
        </w:rPr>
      </w:r>
    </w:p>
    <w:p w:rsidR="00000000" w:rsidDel="00000000" w:rsidP="00000000" w:rsidRDefault="00000000" w:rsidRPr="00000000" w14:paraId="00000061">
      <w:pPr>
        <w:numPr>
          <w:ilvl w:val="1"/>
          <w:numId w:val="4"/>
        </w:numPr>
        <w:ind w:left="1440" w:hanging="360"/>
        <w:rPr>
          <w:del w:author="Santaquin 10th Ward" w:id="4" w:date="2022-08-25T22:25:50Z"/>
        </w:rPr>
      </w:pPr>
      <w:del w:author="Santaquin 10th Ward" w:id="4" w:date="2022-08-25T22:25:50Z">
        <w:commentRangeStart w:id="0"/>
        <w:r w:rsidDel="00000000" w:rsidR="00000000" w:rsidRPr="00000000">
          <w:rPr>
            <w:rtl w:val="0"/>
          </w:rPr>
          <w:delText xml:space="preserve">Aaron Likely out all day on Sunday Aug 28.</w:delText>
        </w:r>
      </w:del>
    </w:p>
    <w:p w:rsidR="00000000" w:rsidDel="00000000" w:rsidP="00000000" w:rsidRDefault="00000000" w:rsidRPr="00000000" w14:paraId="00000062">
      <w:pPr>
        <w:numPr>
          <w:ilvl w:val="1"/>
          <w:numId w:val="4"/>
        </w:numPr>
        <w:ind w:left="1440" w:hanging="360"/>
      </w:pPr>
      <w:commentRangeEnd w:id="0"/>
      <w:r w:rsidDel="00000000" w:rsidR="00000000" w:rsidRPr="00000000">
        <w:commentReference w:id="0"/>
      </w:r>
      <w:r w:rsidDel="00000000" w:rsidR="00000000" w:rsidRPr="00000000">
        <w:rPr>
          <w:rtl w:val="0"/>
        </w:rPr>
        <w:t xml:space="preserve">Ward Party: October 31, 4:30 at Blue Park. Trunk or Treat &amp; Food!</w:t>
      </w:r>
    </w:p>
    <w:p w:rsidR="00000000" w:rsidDel="00000000" w:rsidP="00000000" w:rsidRDefault="00000000" w:rsidRPr="00000000" w14:paraId="00000063">
      <w:pPr>
        <w:numPr>
          <w:ilvl w:val="1"/>
          <w:numId w:val="4"/>
        </w:numPr>
        <w:ind w:left="1440" w:hanging="360"/>
      </w:pPr>
      <w:r w:rsidDel="00000000" w:rsidR="00000000" w:rsidRPr="00000000">
        <w:rPr>
          <w:rtl w:val="0"/>
        </w:rPr>
        <w:t xml:space="preserve">Ward Christmas Party: December 10th, East Stake Center.</w:t>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Baby Blessing Sept 4th 5 pm - in Benjamin, Zac Fairbourne.</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ITEMS FOR DISCUSSION</w:t>
      </w:r>
    </w:p>
    <w:p w:rsidR="00000000" w:rsidDel="00000000" w:rsidP="00000000" w:rsidRDefault="00000000" w:rsidRPr="00000000" w14:paraId="00000067">
      <w:pPr>
        <w:numPr>
          <w:ilvl w:val="1"/>
          <w:numId w:val="1"/>
        </w:numPr>
        <w:ind w:left="1440" w:hanging="360"/>
        <w:rPr>
          <w:strike w:val="1"/>
        </w:rPr>
      </w:pPr>
      <w:r w:rsidDel="00000000" w:rsidR="00000000" w:rsidRPr="00000000">
        <w:rPr>
          <w:strike w:val="1"/>
          <w:rtl w:val="0"/>
        </w:rPr>
        <w:t xml:space="preserve">Tithing Declaration; Are the sign up sheets ready?</w:t>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Young Men leaders</w:t>
      </w:r>
    </w:p>
    <w:p w:rsidR="00000000" w:rsidDel="00000000" w:rsidP="00000000" w:rsidRDefault="00000000" w:rsidRPr="00000000" w14:paraId="00000069">
      <w:pPr>
        <w:numPr>
          <w:ilvl w:val="2"/>
          <w:numId w:val="1"/>
        </w:numPr>
        <w:ind w:left="2160" w:hanging="360"/>
      </w:pPr>
      <w:r w:rsidDel="00000000" w:rsidR="00000000" w:rsidRPr="00000000">
        <w:rPr>
          <w:rtl w:val="0"/>
        </w:rPr>
        <w:t xml:space="preserve">Changes to Deacons Quorum advisor/specialist, let’s discuss</w:t>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Changes to Priest Quorum Presidency, Carson 1st accepted. Cole is thinking. Haven’t met with Dalan yet (secretary)</w:t>
      </w:r>
    </w:p>
    <w:p w:rsidR="00000000" w:rsidDel="00000000" w:rsidP="00000000" w:rsidRDefault="00000000" w:rsidRPr="00000000" w14:paraId="0000006B">
      <w:pPr>
        <w:numPr>
          <w:ilvl w:val="1"/>
          <w:numId w:val="1"/>
        </w:numPr>
        <w:ind w:left="1440" w:hanging="360"/>
        <w:rPr>
          <w:strike w:val="1"/>
        </w:rPr>
      </w:pPr>
      <w:r w:rsidDel="00000000" w:rsidR="00000000" w:rsidRPr="00000000">
        <w:rPr>
          <w:strike w:val="1"/>
          <w:rtl w:val="0"/>
        </w:rPr>
        <w:t xml:space="preserve">Young Women Specialists – interviews today</w:t>
      </w:r>
    </w:p>
    <w:p w:rsidR="00000000" w:rsidDel="00000000" w:rsidP="00000000" w:rsidRDefault="00000000" w:rsidRPr="00000000" w14:paraId="0000006C">
      <w:pPr>
        <w:numPr>
          <w:ilvl w:val="1"/>
          <w:numId w:val="1"/>
        </w:numPr>
        <w:ind w:left="1440" w:hanging="360"/>
      </w:pPr>
      <w:r w:rsidDel="00000000" w:rsidR="00000000" w:rsidRPr="00000000">
        <w:rPr>
          <w:rtl w:val="0"/>
        </w:rPr>
        <w:t xml:space="preserve">Elders Quorum</w:t>
      </w:r>
      <w:r w:rsidDel="00000000" w:rsidR="00000000" w:rsidRPr="00000000">
        <w:rPr>
          <w:rtl w:val="0"/>
        </w:rPr>
        <w:t xml:space="preserve"> will be “</w:t>
      </w:r>
      <w:r w:rsidDel="00000000" w:rsidR="00000000" w:rsidRPr="00000000">
        <w:rPr>
          <w:i w:val="1"/>
          <w:rtl w:val="0"/>
        </w:rPr>
        <w:t xml:space="preserve">greeters</w:t>
      </w:r>
      <w:r w:rsidDel="00000000" w:rsidR="00000000" w:rsidRPr="00000000">
        <w:rPr>
          <w:rtl w:val="0"/>
        </w:rPr>
        <w:t xml:space="preserve">” today and hand out Announcements</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YM will conduct the WYC September 25th</w:t>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YM (Priests) in charge of joint activity in September 21st</w:t>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Go through the 10th Ward Callings sheet. Set people apart today.</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September 18th we’ll have a new Executive Secretary</w:t>
      </w:r>
    </w:p>
    <w:p w:rsidR="00000000" w:rsidDel="00000000" w:rsidP="00000000" w:rsidRDefault="00000000" w:rsidRPr="00000000" w14:paraId="00000071">
      <w:pPr>
        <w:numPr>
          <w:ilvl w:val="1"/>
          <w:numId w:val="1"/>
        </w:numPr>
        <w:ind w:left="1440" w:hanging="360"/>
        <w:rPr>
          <w:strike w:val="1"/>
        </w:rPr>
      </w:pPr>
      <w:r w:rsidDel="00000000" w:rsidR="00000000" w:rsidRPr="00000000">
        <w:rPr>
          <w:strike w:val="1"/>
          <w:rtl w:val="0"/>
        </w:rPr>
        <w:t xml:space="preserve">We need to submit prospective Elders to stake today. Here’s the potential list:</w:t>
      </w:r>
    </w:p>
    <w:p w:rsidR="00000000" w:rsidDel="00000000" w:rsidP="00000000" w:rsidRDefault="00000000" w:rsidRPr="00000000" w14:paraId="00000072">
      <w:pPr>
        <w:numPr>
          <w:ilvl w:val="2"/>
          <w:numId w:val="1"/>
        </w:numPr>
        <w:ind w:left="2160" w:hanging="360"/>
        <w:rPr>
          <w:strike w:val="1"/>
        </w:rPr>
      </w:pPr>
      <w:r w:rsidDel="00000000" w:rsidR="00000000" w:rsidRPr="00000000">
        <w:rPr>
          <w:strike w:val="1"/>
          <w:rtl w:val="0"/>
        </w:rPr>
        <w:t xml:space="preserve">19/20 yr olds</w:t>
      </w:r>
    </w:p>
    <w:p w:rsidR="00000000" w:rsidDel="00000000" w:rsidP="00000000" w:rsidRDefault="00000000" w:rsidRPr="00000000" w14:paraId="00000073">
      <w:pPr>
        <w:numPr>
          <w:ilvl w:val="3"/>
          <w:numId w:val="1"/>
        </w:numPr>
        <w:ind w:left="2880" w:hanging="360"/>
        <w:rPr>
          <w:strike w:val="1"/>
        </w:rPr>
      </w:pPr>
      <w:r w:rsidDel="00000000" w:rsidR="00000000" w:rsidRPr="00000000">
        <w:rPr>
          <w:strike w:val="1"/>
          <w:rtl w:val="0"/>
        </w:rPr>
        <w:t xml:space="preserve">Matthew Drager</w:t>
      </w:r>
    </w:p>
    <w:p w:rsidR="00000000" w:rsidDel="00000000" w:rsidP="00000000" w:rsidRDefault="00000000" w:rsidRPr="00000000" w14:paraId="00000074">
      <w:pPr>
        <w:numPr>
          <w:ilvl w:val="3"/>
          <w:numId w:val="1"/>
        </w:numPr>
        <w:ind w:left="2880" w:hanging="360"/>
        <w:rPr>
          <w:strike w:val="1"/>
        </w:rPr>
      </w:pPr>
      <w:r w:rsidDel="00000000" w:rsidR="00000000" w:rsidRPr="00000000">
        <w:rPr>
          <w:strike w:val="1"/>
          <w:rtl w:val="0"/>
        </w:rPr>
        <w:t xml:space="preserve">Zachary Facer</w:t>
      </w:r>
    </w:p>
    <w:p w:rsidR="00000000" w:rsidDel="00000000" w:rsidP="00000000" w:rsidRDefault="00000000" w:rsidRPr="00000000" w14:paraId="00000075">
      <w:pPr>
        <w:numPr>
          <w:ilvl w:val="3"/>
          <w:numId w:val="1"/>
        </w:numPr>
        <w:ind w:left="2880" w:hanging="360"/>
        <w:rPr>
          <w:strike w:val="1"/>
        </w:rPr>
      </w:pPr>
      <w:r w:rsidDel="00000000" w:rsidR="00000000" w:rsidRPr="00000000">
        <w:rPr>
          <w:strike w:val="1"/>
          <w:rtl w:val="0"/>
        </w:rPr>
        <w:t xml:space="preserve">Dallon Manasco</w:t>
      </w:r>
    </w:p>
    <w:p w:rsidR="00000000" w:rsidDel="00000000" w:rsidP="00000000" w:rsidRDefault="00000000" w:rsidRPr="00000000" w14:paraId="00000076">
      <w:pPr>
        <w:numPr>
          <w:ilvl w:val="3"/>
          <w:numId w:val="1"/>
        </w:numPr>
        <w:ind w:left="2880" w:hanging="360"/>
        <w:rPr>
          <w:strike w:val="1"/>
        </w:rPr>
      </w:pPr>
      <w:r w:rsidDel="00000000" w:rsidR="00000000" w:rsidRPr="00000000">
        <w:rPr>
          <w:strike w:val="1"/>
          <w:rtl w:val="0"/>
        </w:rPr>
        <w:t xml:space="preserve">Wesley Menlove</w:t>
      </w:r>
    </w:p>
    <w:p w:rsidR="00000000" w:rsidDel="00000000" w:rsidP="00000000" w:rsidRDefault="00000000" w:rsidRPr="00000000" w14:paraId="00000077">
      <w:pPr>
        <w:numPr>
          <w:ilvl w:val="3"/>
          <w:numId w:val="1"/>
        </w:numPr>
        <w:ind w:left="2880" w:hanging="360"/>
        <w:rPr>
          <w:strike w:val="1"/>
        </w:rPr>
      </w:pPr>
      <w:r w:rsidDel="00000000" w:rsidR="00000000" w:rsidRPr="00000000">
        <w:rPr>
          <w:strike w:val="1"/>
          <w:rtl w:val="0"/>
        </w:rPr>
        <w:t xml:space="preserve">Trevor Taylor</w:t>
      </w:r>
    </w:p>
    <w:p w:rsidR="00000000" w:rsidDel="00000000" w:rsidP="00000000" w:rsidRDefault="00000000" w:rsidRPr="00000000" w14:paraId="00000078">
      <w:pPr>
        <w:numPr>
          <w:ilvl w:val="2"/>
          <w:numId w:val="1"/>
        </w:numPr>
        <w:ind w:left="2160" w:hanging="360"/>
        <w:rPr>
          <w:strike w:val="1"/>
        </w:rPr>
      </w:pPr>
      <w:r w:rsidDel="00000000" w:rsidR="00000000" w:rsidRPr="00000000">
        <w:rPr>
          <w:strike w:val="1"/>
          <w:rtl w:val="0"/>
        </w:rPr>
        <w:t xml:space="preserve">Priest Q 18yr olds</w:t>
      </w:r>
    </w:p>
    <w:p w:rsidR="00000000" w:rsidDel="00000000" w:rsidP="00000000" w:rsidRDefault="00000000" w:rsidRPr="00000000" w14:paraId="00000079">
      <w:pPr>
        <w:numPr>
          <w:ilvl w:val="3"/>
          <w:numId w:val="1"/>
        </w:numPr>
        <w:ind w:left="2880" w:hanging="360"/>
        <w:rPr>
          <w:strike w:val="1"/>
        </w:rPr>
      </w:pPr>
      <w:r w:rsidDel="00000000" w:rsidR="00000000" w:rsidRPr="00000000">
        <w:rPr>
          <w:strike w:val="1"/>
          <w:rtl w:val="0"/>
        </w:rPr>
        <w:t xml:space="preserve">Kelton Staheli</w:t>
      </w:r>
    </w:p>
    <w:p w:rsidR="00000000" w:rsidDel="00000000" w:rsidP="00000000" w:rsidRDefault="00000000" w:rsidRPr="00000000" w14:paraId="0000007A">
      <w:pPr>
        <w:numPr>
          <w:ilvl w:val="3"/>
          <w:numId w:val="1"/>
        </w:numPr>
        <w:ind w:left="2880" w:hanging="360"/>
        <w:rPr>
          <w:strike w:val="1"/>
        </w:rPr>
      </w:pPr>
      <w:r w:rsidDel="00000000" w:rsidR="00000000" w:rsidRPr="00000000">
        <w:rPr>
          <w:strike w:val="1"/>
          <w:rtl w:val="0"/>
        </w:rPr>
        <w:t xml:space="preserve">Hunter Lefler</w:t>
      </w:r>
    </w:p>
    <w:p w:rsidR="00000000" w:rsidDel="00000000" w:rsidP="00000000" w:rsidRDefault="00000000" w:rsidRPr="00000000" w14:paraId="0000007B">
      <w:pPr>
        <w:numPr>
          <w:ilvl w:val="3"/>
          <w:numId w:val="1"/>
        </w:numPr>
        <w:ind w:left="2880" w:hanging="360"/>
        <w:rPr>
          <w:strike w:val="1"/>
        </w:rPr>
      </w:pPr>
      <w:r w:rsidDel="00000000" w:rsidR="00000000" w:rsidRPr="00000000">
        <w:rPr>
          <w:strike w:val="1"/>
          <w:rtl w:val="0"/>
        </w:rPr>
        <w:t xml:space="preserve">Skyler Carter</w:t>
      </w:r>
    </w:p>
    <w:p w:rsidR="00000000" w:rsidDel="00000000" w:rsidP="00000000" w:rsidRDefault="00000000" w:rsidRPr="00000000" w14:paraId="0000007C">
      <w:pPr>
        <w:numPr>
          <w:ilvl w:val="3"/>
          <w:numId w:val="1"/>
        </w:numPr>
        <w:spacing w:after="0" w:afterAutospacing="0"/>
        <w:ind w:left="2880" w:hanging="360"/>
      </w:pPr>
      <w:r w:rsidDel="00000000" w:rsidR="00000000" w:rsidRPr="00000000">
        <w:rPr>
          <w:strike w:val="1"/>
          <w:rtl w:val="0"/>
        </w:rPr>
        <w:t xml:space="preserve">Stryder Burr</w:t>
      </w:r>
      <w:r w:rsidDel="00000000" w:rsidR="00000000" w:rsidRPr="00000000">
        <w:rPr>
          <w:rtl w:val="0"/>
        </w:rPr>
        <w:br w:type="textWrapping"/>
      </w:r>
    </w:p>
    <w:p w:rsidR="00000000" w:rsidDel="00000000" w:rsidP="00000000" w:rsidRDefault="00000000" w:rsidRPr="00000000" w14:paraId="0000007D">
      <w:pPr>
        <w:numPr>
          <w:ilvl w:val="0"/>
          <w:numId w:val="1"/>
        </w:numPr>
        <w:spacing w:after="0" w:afterAutospacing="0" w:before="0" w:beforeAutospacing="0" w:line="259.20000000000005" w:lineRule="auto"/>
        <w:ind w:left="720" w:hanging="360"/>
      </w:pPr>
      <w:r w:rsidDel="00000000" w:rsidR="00000000" w:rsidRPr="00000000">
        <w:rPr>
          <w:rtl w:val="0"/>
        </w:rPr>
        <w:t xml:space="preserve">UPCOMING SACRAMENT MEETINGS:</w:t>
      </w:r>
    </w:p>
    <w:p w:rsidR="00000000" w:rsidDel="00000000" w:rsidP="00000000" w:rsidRDefault="00000000" w:rsidRPr="00000000" w14:paraId="0000007E">
      <w:pPr>
        <w:numPr>
          <w:ilvl w:val="1"/>
          <w:numId w:val="1"/>
        </w:numPr>
        <w:spacing w:after="0" w:afterAutospacing="0" w:before="0" w:beforeAutospacing="0" w:line="259.20000000000005" w:lineRule="auto"/>
        <w:ind w:left="1440" w:hanging="360"/>
      </w:pPr>
      <w:r w:rsidDel="00000000" w:rsidR="00000000" w:rsidRPr="00000000">
        <w:rPr>
          <w:rtl w:val="0"/>
        </w:rPr>
        <w:t xml:space="preserve">Sep 4, 2022</w:t>
      </w:r>
      <w:r w:rsidDel="00000000" w:rsidR="00000000" w:rsidRPr="00000000">
        <w:rPr>
          <w:rtl w:val="0"/>
        </w:rPr>
        <w:t xml:space="preserve"> Doug, Fast &amp; Testimony</w:t>
      </w:r>
    </w:p>
    <w:p w:rsidR="00000000" w:rsidDel="00000000" w:rsidP="00000000" w:rsidRDefault="00000000" w:rsidRPr="00000000" w14:paraId="0000007F">
      <w:pPr>
        <w:numPr>
          <w:ilvl w:val="2"/>
          <w:numId w:val="1"/>
        </w:numPr>
        <w:spacing w:after="0" w:afterAutospacing="0" w:before="0" w:beforeAutospacing="0" w:line="259.20000000000005" w:lineRule="auto"/>
        <w:ind w:left="2160" w:hanging="360"/>
      </w:pPr>
      <w:r w:rsidDel="00000000" w:rsidR="00000000" w:rsidRPr="00000000">
        <w:rPr>
          <w:rtl w:val="0"/>
        </w:rPr>
        <w:t xml:space="preserve">This is Ellie Michalek, I wanted to let you know that Kolton and I would like to bless our son on September 4th if that is ok? YES!</w:t>
      </w:r>
    </w:p>
    <w:p w:rsidR="00000000" w:rsidDel="00000000" w:rsidP="00000000" w:rsidRDefault="00000000" w:rsidRPr="00000000" w14:paraId="00000080">
      <w:pPr>
        <w:numPr>
          <w:ilvl w:val="1"/>
          <w:numId w:val="1"/>
        </w:numPr>
        <w:spacing w:after="0" w:afterAutospacing="0" w:before="0" w:beforeAutospacing="0" w:line="259.20000000000005" w:lineRule="auto"/>
        <w:ind w:left="1440" w:hanging="360"/>
      </w:pPr>
      <w:r w:rsidDel="00000000" w:rsidR="00000000" w:rsidRPr="00000000">
        <w:rPr>
          <w:rtl w:val="0"/>
        </w:rPr>
        <w:t xml:space="preserve">Sep 11, 2022</w:t>
      </w:r>
      <w:r w:rsidDel="00000000" w:rsidR="00000000" w:rsidRPr="00000000">
        <w:rPr>
          <w:rtl w:val="0"/>
        </w:rPr>
        <w:t xml:space="preserve"> STAKE CONFERENCE</w:t>
      </w:r>
    </w:p>
    <w:p w:rsidR="00000000" w:rsidDel="00000000" w:rsidP="00000000" w:rsidRDefault="00000000" w:rsidRPr="00000000" w14:paraId="00000081">
      <w:pPr>
        <w:numPr>
          <w:ilvl w:val="1"/>
          <w:numId w:val="1"/>
        </w:numPr>
        <w:spacing w:after="0" w:afterAutospacing="0" w:before="0" w:beforeAutospacing="0" w:line="259.20000000000005" w:lineRule="auto"/>
        <w:ind w:left="1440" w:hanging="360"/>
      </w:pPr>
      <w:r w:rsidDel="00000000" w:rsidR="00000000" w:rsidRPr="00000000">
        <w:rPr>
          <w:rtl w:val="0"/>
        </w:rPr>
        <w:t xml:space="preserve">Sep 18, 2022</w:t>
      </w:r>
      <w:r w:rsidDel="00000000" w:rsidR="00000000" w:rsidRPr="00000000">
        <w:rPr>
          <w:rtl w:val="0"/>
        </w:rPr>
        <w:t xml:space="preserve">, The Millers: Finding God In All Things</w:t>
      </w:r>
    </w:p>
    <w:p w:rsidR="00000000" w:rsidDel="00000000" w:rsidP="00000000" w:rsidRDefault="00000000" w:rsidRPr="00000000" w14:paraId="00000082">
      <w:pPr>
        <w:numPr>
          <w:ilvl w:val="1"/>
          <w:numId w:val="1"/>
        </w:numPr>
        <w:spacing w:after="0" w:afterAutospacing="0" w:before="0" w:beforeAutospacing="0" w:line="259.20000000000005" w:lineRule="auto"/>
        <w:ind w:left="1440" w:hanging="360"/>
      </w:pPr>
      <w:r w:rsidDel="00000000" w:rsidR="00000000" w:rsidRPr="00000000">
        <w:rPr>
          <w:rtl w:val="0"/>
        </w:rPr>
        <w:t xml:space="preserve">Sep 25, 2022</w:t>
      </w:r>
      <w:r w:rsidDel="00000000" w:rsidR="00000000" w:rsidRPr="00000000">
        <w:rPr>
          <w:rtl w:val="0"/>
        </w:rPr>
        <w:t xml:space="preserve"> The Facers?: Temple Covenants</w:t>
        <w:br w:type="textWrapping"/>
      </w:r>
    </w:p>
    <w:p w:rsidR="00000000" w:rsidDel="00000000" w:rsidP="00000000" w:rsidRDefault="00000000" w:rsidRPr="00000000" w14:paraId="00000083">
      <w:pPr>
        <w:numPr>
          <w:ilvl w:val="1"/>
          <w:numId w:val="1"/>
        </w:numPr>
        <w:spacing w:after="0" w:afterAutospacing="0" w:before="0" w:beforeAutospacing="0" w:line="259.20000000000005" w:lineRule="auto"/>
        <w:ind w:left="1440" w:hanging="360"/>
      </w:pPr>
      <w:r w:rsidDel="00000000" w:rsidR="00000000" w:rsidRPr="00000000">
        <w:rPr>
          <w:rtl w:val="0"/>
        </w:rPr>
        <w:t xml:space="preserve">October 1 &amp; 2, 2022  General Conference</w:t>
      </w:r>
    </w:p>
    <w:p w:rsidR="00000000" w:rsidDel="00000000" w:rsidP="00000000" w:rsidRDefault="00000000" w:rsidRPr="00000000" w14:paraId="00000084">
      <w:pPr>
        <w:numPr>
          <w:ilvl w:val="1"/>
          <w:numId w:val="1"/>
        </w:numPr>
        <w:spacing w:after="0" w:afterAutospacing="0" w:before="0" w:beforeAutospacing="0" w:line="259.20000000000005" w:lineRule="auto"/>
        <w:ind w:left="1440" w:hanging="360"/>
      </w:pPr>
      <w:r w:rsidDel="00000000" w:rsidR="00000000" w:rsidRPr="00000000">
        <w:rPr>
          <w:rtl w:val="0"/>
        </w:rPr>
        <w:t xml:space="preserve">Oct 9, 2022</w:t>
      </w:r>
      <w:r w:rsidDel="00000000" w:rsidR="00000000" w:rsidRPr="00000000">
        <w:rPr>
          <w:rtl w:val="0"/>
        </w:rPr>
        <w:t xml:space="preserve"> Bishop, Fast &amp; Testimony </w:t>
      </w:r>
    </w:p>
    <w:p w:rsidR="00000000" w:rsidDel="00000000" w:rsidP="00000000" w:rsidRDefault="00000000" w:rsidRPr="00000000" w14:paraId="00000085">
      <w:pPr>
        <w:numPr>
          <w:ilvl w:val="1"/>
          <w:numId w:val="1"/>
        </w:numPr>
        <w:spacing w:after="0" w:afterAutospacing="0" w:before="0" w:beforeAutospacing="0" w:line="259.20000000000005" w:lineRule="auto"/>
        <w:ind w:left="1440" w:hanging="360"/>
      </w:pPr>
      <w:r w:rsidDel="00000000" w:rsidR="00000000" w:rsidRPr="00000000">
        <w:rPr>
          <w:rtl w:val="0"/>
        </w:rPr>
        <w:t xml:space="preserve">Oct 16, 2022</w:t>
      </w:r>
      <w:r w:rsidDel="00000000" w:rsidR="00000000" w:rsidRPr="00000000">
        <w:rPr>
          <w:rtl w:val="0"/>
        </w:rPr>
        <w:t xml:space="preserve">Bishop, Our Prophet speaks. What did we learn in General Conference?</w:t>
      </w:r>
    </w:p>
    <w:p w:rsidR="00000000" w:rsidDel="00000000" w:rsidP="00000000" w:rsidRDefault="00000000" w:rsidRPr="00000000" w14:paraId="00000086">
      <w:pPr>
        <w:numPr>
          <w:ilvl w:val="1"/>
          <w:numId w:val="1"/>
        </w:numPr>
        <w:spacing w:after="0" w:afterAutospacing="0" w:before="0" w:beforeAutospacing="0" w:line="259.20000000000005" w:lineRule="auto"/>
        <w:ind w:left="1440" w:hanging="360"/>
      </w:pPr>
      <w:r w:rsidDel="00000000" w:rsidR="00000000" w:rsidRPr="00000000">
        <w:rPr>
          <w:rtl w:val="0"/>
        </w:rPr>
        <w:t xml:space="preserve">Oct 23, 2022</w:t>
      </w:r>
      <w:r w:rsidDel="00000000" w:rsidR="00000000" w:rsidRPr="00000000">
        <w:rPr>
          <w:rtl w:val="0"/>
        </w:rPr>
        <w:t xml:space="preserve"> Bishop, “We Each Have a Story” </w:t>
      </w:r>
      <w:r w:rsidDel="00000000" w:rsidR="00000000" w:rsidRPr="00000000">
        <w:rPr>
          <w:rtl w:val="0"/>
        </w:rPr>
        <w:t xml:space="preserve">Elder Gerrit W. Gong. Frank’s?</w:t>
      </w:r>
      <w:r w:rsidDel="00000000" w:rsidR="00000000" w:rsidRPr="00000000">
        <w:rPr>
          <w:rtl w:val="0"/>
        </w:rPr>
        <w:br w:type="textWrapping"/>
      </w:r>
      <w:r w:rsidDel="00000000" w:rsidR="00000000" w:rsidRPr="00000000">
        <w:rPr>
          <w:sz w:val="20"/>
          <w:szCs w:val="20"/>
          <w:rtl w:val="0"/>
        </w:rPr>
        <w:t xml:space="preserve">https://www.churchofjesuschrist.org/study/general-conference/2022/04/26gong?lang=eng</w:t>
      </w:r>
    </w:p>
    <w:p w:rsidR="00000000" w:rsidDel="00000000" w:rsidP="00000000" w:rsidRDefault="00000000" w:rsidRPr="00000000" w14:paraId="00000087">
      <w:pPr>
        <w:numPr>
          <w:ilvl w:val="1"/>
          <w:numId w:val="1"/>
        </w:numPr>
        <w:spacing w:after="0" w:afterAutospacing="0" w:before="0" w:beforeAutospacing="0" w:line="259.20000000000005" w:lineRule="auto"/>
        <w:ind w:left="1440" w:hanging="360"/>
      </w:pPr>
      <w:r w:rsidDel="00000000" w:rsidR="00000000" w:rsidRPr="00000000">
        <w:rPr>
          <w:rtl w:val="0"/>
        </w:rPr>
        <w:t xml:space="preserve">Oct 30, 2022</w:t>
      </w:r>
      <w:r w:rsidDel="00000000" w:rsidR="00000000" w:rsidRPr="00000000">
        <w:rPr>
          <w:rtl w:val="0"/>
        </w:rPr>
        <w:t xml:space="preserve"> Bishop, How to keep Christ at the Center of the Holidays</w:t>
        <w:br w:type="textWrapping"/>
      </w:r>
    </w:p>
    <w:p w:rsidR="00000000" w:rsidDel="00000000" w:rsidP="00000000" w:rsidRDefault="00000000" w:rsidRPr="00000000" w14:paraId="00000088">
      <w:pPr>
        <w:numPr>
          <w:ilvl w:val="1"/>
          <w:numId w:val="1"/>
        </w:numPr>
        <w:spacing w:after="0" w:afterAutospacing="0" w:before="0" w:beforeAutospacing="0" w:line="259.20000000000005" w:lineRule="auto"/>
        <w:ind w:left="1440" w:hanging="360"/>
        <w:rPr>
          <w:u w:val="none"/>
        </w:rPr>
      </w:pPr>
      <w:r w:rsidDel="00000000" w:rsidR="00000000" w:rsidRPr="00000000">
        <w:rPr>
          <w:rtl w:val="0"/>
        </w:rPr>
        <w:t xml:space="preserve">Nov 6, 2022</w:t>
      </w:r>
      <w:r w:rsidDel="00000000" w:rsidR="00000000" w:rsidRPr="00000000">
        <w:rPr>
          <w:rtl w:val="0"/>
        </w:rPr>
        <w:t xml:space="preserve"> Zac,</w:t>
      </w:r>
    </w:p>
    <w:p w:rsidR="00000000" w:rsidDel="00000000" w:rsidP="00000000" w:rsidRDefault="00000000" w:rsidRPr="00000000" w14:paraId="00000089">
      <w:pPr>
        <w:numPr>
          <w:ilvl w:val="1"/>
          <w:numId w:val="1"/>
        </w:numPr>
        <w:spacing w:after="0" w:afterAutospacing="0" w:before="0" w:beforeAutospacing="0" w:line="259.20000000000005" w:lineRule="auto"/>
        <w:ind w:left="1440" w:hanging="360"/>
        <w:rPr>
          <w:u w:val="none"/>
        </w:rPr>
      </w:pPr>
      <w:r w:rsidDel="00000000" w:rsidR="00000000" w:rsidRPr="00000000">
        <w:rPr>
          <w:rtl w:val="0"/>
        </w:rPr>
        <w:t xml:space="preserve">Nov 13, 2022</w:t>
      </w:r>
      <w:r w:rsidDel="00000000" w:rsidR="00000000" w:rsidRPr="00000000">
        <w:rPr>
          <w:rtl w:val="0"/>
        </w:rPr>
        <w:t xml:space="preserve"> Zac, Primary Program</w:t>
      </w:r>
    </w:p>
    <w:p w:rsidR="00000000" w:rsidDel="00000000" w:rsidP="00000000" w:rsidRDefault="00000000" w:rsidRPr="00000000" w14:paraId="0000008A">
      <w:pPr>
        <w:numPr>
          <w:ilvl w:val="1"/>
          <w:numId w:val="1"/>
        </w:numPr>
        <w:spacing w:after="0" w:afterAutospacing="0" w:before="0" w:beforeAutospacing="0" w:line="259.20000000000005" w:lineRule="auto"/>
        <w:ind w:left="1440" w:hanging="360"/>
        <w:rPr>
          <w:u w:val="none"/>
        </w:rPr>
      </w:pPr>
      <w:r w:rsidDel="00000000" w:rsidR="00000000" w:rsidRPr="00000000">
        <w:rPr>
          <w:rtl w:val="0"/>
        </w:rPr>
        <w:t xml:space="preserve">Nov 20, 2022</w:t>
      </w:r>
      <w:r w:rsidDel="00000000" w:rsidR="00000000" w:rsidRPr="00000000">
        <w:rPr>
          <w:rtl w:val="0"/>
        </w:rPr>
        <w:t xml:space="preserve"> Zac,</w:t>
      </w:r>
    </w:p>
    <w:p w:rsidR="00000000" w:rsidDel="00000000" w:rsidP="00000000" w:rsidRDefault="00000000" w:rsidRPr="00000000" w14:paraId="0000008B">
      <w:pPr>
        <w:numPr>
          <w:ilvl w:val="1"/>
          <w:numId w:val="1"/>
        </w:numPr>
        <w:spacing w:after="160" w:before="0" w:beforeAutospacing="0" w:line="259.20000000000005" w:lineRule="auto"/>
        <w:ind w:left="1440" w:hanging="360"/>
        <w:rPr>
          <w:u w:val="none"/>
        </w:rPr>
      </w:pPr>
      <w:r w:rsidDel="00000000" w:rsidR="00000000" w:rsidRPr="00000000">
        <w:rPr>
          <w:rtl w:val="0"/>
        </w:rPr>
        <w:t xml:space="preserve">Nov 27, 2022</w:t>
      </w:r>
      <w:r w:rsidDel="00000000" w:rsidR="00000000" w:rsidRPr="00000000">
        <w:rPr>
          <w:rtl w:val="0"/>
        </w:rPr>
        <w:t xml:space="preserve"> Zac, Pres. Sharp &amp; R.M.</w:t>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b w:val="1"/>
          <w:i w:val="1"/>
          <w:rtl w:val="0"/>
        </w:rPr>
        <w:t xml:space="preserve">Today’s Schedule</w:t>
      </w:r>
      <w:r w:rsidDel="00000000" w:rsidR="00000000" w:rsidRPr="00000000">
        <w:rPr>
          <w:rtl w:val="0"/>
        </w:rPr>
      </w:r>
    </w:p>
    <w:p w:rsidR="00000000" w:rsidDel="00000000" w:rsidP="00000000" w:rsidRDefault="00000000" w:rsidRPr="00000000" w14:paraId="0000008D">
      <w:pPr>
        <w:spacing w:after="160" w:before="240" w:line="259.20000000000005" w:lineRule="auto"/>
        <w:ind w:left="720" w:firstLine="0"/>
        <w:rPr/>
      </w:pPr>
      <w:r w:rsidDel="00000000" w:rsidR="00000000" w:rsidRPr="00000000">
        <w:rPr>
          <w:u w:val="single"/>
          <w:rtl w:val="0"/>
        </w:rPr>
        <w:t xml:space="preserve">BISHOP</w:t>
      </w:r>
      <w:r w:rsidDel="00000000" w:rsidR="00000000" w:rsidRPr="00000000">
        <w:rPr>
          <w:rtl w:val="0"/>
        </w:rPr>
      </w:r>
    </w:p>
    <w:p w:rsidR="00000000" w:rsidDel="00000000" w:rsidP="00000000" w:rsidRDefault="00000000" w:rsidRPr="00000000" w14:paraId="0000008E">
      <w:pPr>
        <w:numPr>
          <w:ilvl w:val="0"/>
          <w:numId w:val="9"/>
        </w:numPr>
        <w:spacing w:after="0" w:afterAutospacing="0" w:before="240" w:line="259.20000000000005" w:lineRule="auto"/>
        <w:ind w:left="1440" w:hanging="360"/>
      </w:pPr>
      <w:r w:rsidDel="00000000" w:rsidR="00000000" w:rsidRPr="00000000">
        <w:rPr>
          <w:rtl w:val="0"/>
        </w:rPr>
        <w:t xml:space="preserve">6:30am - Bishopric</w:t>
      </w:r>
    </w:p>
    <w:p w:rsidR="00000000" w:rsidDel="00000000" w:rsidP="00000000" w:rsidRDefault="00000000" w:rsidRPr="00000000" w14:paraId="0000008F">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7:30am - Ward Council</w:t>
      </w:r>
    </w:p>
    <w:p w:rsidR="00000000" w:rsidDel="00000000" w:rsidP="00000000" w:rsidRDefault="00000000" w:rsidRPr="00000000" w14:paraId="00000090">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9:00 - YW President</w:t>
      </w:r>
    </w:p>
    <w:p w:rsidR="00000000" w:rsidDel="00000000" w:rsidP="00000000" w:rsidRDefault="00000000" w:rsidRPr="00000000" w14:paraId="00000091">
      <w:pPr>
        <w:numPr>
          <w:ilvl w:val="0"/>
          <w:numId w:val="9"/>
        </w:numPr>
        <w:spacing w:after="0" w:afterAutospacing="0" w:before="0" w:beforeAutospacing="0" w:line="259.20000000000005" w:lineRule="auto"/>
        <w:ind w:left="1440" w:hanging="360"/>
      </w:pPr>
      <w:r w:rsidDel="00000000" w:rsidR="00000000" w:rsidRPr="00000000">
        <w:rPr>
          <w:rtl w:val="0"/>
        </w:rPr>
        <w:t xml:space="preserve">9:15am - Priest Quorum Presidency Meeting</w:t>
      </w:r>
    </w:p>
    <w:p w:rsidR="00000000" w:rsidDel="00000000" w:rsidP="00000000" w:rsidRDefault="00000000" w:rsidRPr="00000000" w14:paraId="00000092">
      <w:pPr>
        <w:numPr>
          <w:ilvl w:val="0"/>
          <w:numId w:val="9"/>
        </w:numPr>
        <w:spacing w:after="0" w:afterAutospacing="0" w:before="0" w:beforeAutospacing="0" w:line="259.20000000000005" w:lineRule="auto"/>
        <w:ind w:left="1440" w:hanging="360"/>
      </w:pPr>
      <w:r w:rsidDel="00000000" w:rsidR="00000000" w:rsidRPr="00000000">
        <w:rPr>
          <w:rtl w:val="0"/>
        </w:rPr>
        <w:t xml:space="preserve">10:00am -Sacrament Prep</w:t>
      </w:r>
    </w:p>
    <w:p w:rsidR="00000000" w:rsidDel="00000000" w:rsidP="00000000" w:rsidRDefault="00000000" w:rsidRPr="00000000" w14:paraId="00000093">
      <w:pPr>
        <w:numPr>
          <w:ilvl w:val="0"/>
          <w:numId w:val="9"/>
        </w:numPr>
        <w:spacing w:after="0" w:afterAutospacing="0" w:before="0" w:beforeAutospacing="0" w:line="259.20000000000005" w:lineRule="auto"/>
        <w:ind w:left="1440" w:hanging="360"/>
      </w:pPr>
      <w:r w:rsidDel="00000000" w:rsidR="00000000" w:rsidRPr="00000000">
        <w:rPr>
          <w:rtl w:val="0"/>
        </w:rPr>
        <w:t xml:space="preserve">10:30am - Sacrament Meeting</w:t>
      </w:r>
    </w:p>
    <w:p w:rsidR="00000000" w:rsidDel="00000000" w:rsidP="00000000" w:rsidRDefault="00000000" w:rsidRPr="00000000" w14:paraId="00000094">
      <w:pPr>
        <w:numPr>
          <w:ilvl w:val="0"/>
          <w:numId w:val="9"/>
        </w:numPr>
        <w:spacing w:after="160" w:before="0" w:beforeAutospacing="0" w:line="259.20000000000005" w:lineRule="auto"/>
        <w:ind w:left="1440" w:hanging="360"/>
        <w:rPr>
          <w:u w:val="none"/>
        </w:rPr>
      </w:pPr>
      <w:r w:rsidDel="00000000" w:rsidR="00000000" w:rsidRPr="00000000">
        <w:rPr>
          <w:rtl w:val="0"/>
        </w:rPr>
        <w:t xml:space="preserve">11:30am - Sunday School</w:t>
      </w:r>
    </w:p>
    <w:p w:rsidR="00000000" w:rsidDel="00000000" w:rsidP="00000000" w:rsidRDefault="00000000" w:rsidRPr="00000000" w14:paraId="00000095">
      <w:pPr>
        <w:spacing w:after="160" w:before="240" w:line="259.20000000000005" w:lineRule="auto"/>
        <w:ind w:left="720" w:firstLine="0"/>
        <w:rPr>
          <w:u w:val="single"/>
        </w:rPr>
      </w:pPr>
      <w:r w:rsidDel="00000000" w:rsidR="00000000" w:rsidRPr="00000000">
        <w:rPr>
          <w:u w:val="single"/>
          <w:rtl w:val="0"/>
        </w:rPr>
        <w:t xml:space="preserve">ZAC </w:t>
      </w:r>
    </w:p>
    <w:p w:rsidR="00000000" w:rsidDel="00000000" w:rsidP="00000000" w:rsidRDefault="00000000" w:rsidRPr="00000000" w14:paraId="00000096">
      <w:pPr>
        <w:numPr>
          <w:ilvl w:val="0"/>
          <w:numId w:val="10"/>
        </w:numPr>
        <w:spacing w:after="0" w:afterAutospacing="0" w:before="240" w:line="259.20000000000005" w:lineRule="auto"/>
        <w:ind w:left="1440" w:hanging="360"/>
      </w:pPr>
      <w:r w:rsidDel="00000000" w:rsidR="00000000" w:rsidRPr="00000000">
        <w:rPr>
          <w:rtl w:val="0"/>
        </w:rPr>
        <w:t xml:space="preserve">6:30am - Bishopric</w:t>
      </w:r>
    </w:p>
    <w:p w:rsidR="00000000" w:rsidDel="00000000" w:rsidP="00000000" w:rsidRDefault="00000000" w:rsidRPr="00000000" w14:paraId="00000097">
      <w:pPr>
        <w:numPr>
          <w:ilvl w:val="0"/>
          <w:numId w:val="10"/>
        </w:numPr>
        <w:spacing w:after="0" w:afterAutospacing="0" w:before="0" w:beforeAutospacing="0" w:line="259.20000000000005" w:lineRule="auto"/>
        <w:ind w:left="1440" w:hanging="360"/>
      </w:pPr>
      <w:r w:rsidDel="00000000" w:rsidR="00000000" w:rsidRPr="00000000">
        <w:rPr>
          <w:rtl w:val="0"/>
        </w:rPr>
        <w:t xml:space="preserve">7:30am - Ward Council</w:t>
      </w:r>
    </w:p>
    <w:p w:rsidR="00000000" w:rsidDel="00000000" w:rsidP="00000000" w:rsidRDefault="00000000" w:rsidRPr="00000000" w14:paraId="00000098">
      <w:pPr>
        <w:numPr>
          <w:ilvl w:val="0"/>
          <w:numId w:val="10"/>
        </w:numPr>
        <w:spacing w:after="0" w:afterAutospacing="0" w:before="0" w:beforeAutospacing="0" w:line="259.20000000000005" w:lineRule="auto"/>
        <w:ind w:left="1440" w:hanging="360"/>
      </w:pPr>
      <w:r w:rsidDel="00000000" w:rsidR="00000000" w:rsidRPr="00000000">
        <w:rPr>
          <w:rtl w:val="0"/>
        </w:rPr>
        <w:t xml:space="preserve">9:00 - SS President</w:t>
      </w:r>
    </w:p>
    <w:p w:rsidR="00000000" w:rsidDel="00000000" w:rsidP="00000000" w:rsidRDefault="00000000" w:rsidRPr="00000000" w14:paraId="00000099">
      <w:pPr>
        <w:numPr>
          <w:ilvl w:val="0"/>
          <w:numId w:val="10"/>
        </w:numPr>
        <w:spacing w:after="0" w:afterAutospacing="0" w:before="0" w:beforeAutospacing="0" w:line="259.20000000000005" w:lineRule="auto"/>
        <w:ind w:left="1440" w:hanging="360"/>
      </w:pPr>
      <w:r w:rsidDel="00000000" w:rsidR="00000000" w:rsidRPr="00000000">
        <w:rPr>
          <w:rtl w:val="0"/>
        </w:rPr>
        <w:t xml:space="preserve">9:40am - Teachers Quorum Presidency Meeting</w:t>
      </w:r>
    </w:p>
    <w:p w:rsidR="00000000" w:rsidDel="00000000" w:rsidP="00000000" w:rsidRDefault="00000000" w:rsidRPr="00000000" w14:paraId="0000009A">
      <w:pPr>
        <w:numPr>
          <w:ilvl w:val="0"/>
          <w:numId w:val="10"/>
        </w:numPr>
        <w:spacing w:after="0" w:afterAutospacing="0" w:before="0" w:beforeAutospacing="0" w:line="259.20000000000005" w:lineRule="auto"/>
        <w:ind w:left="1440" w:hanging="360"/>
      </w:pPr>
      <w:r w:rsidDel="00000000" w:rsidR="00000000" w:rsidRPr="00000000">
        <w:rPr>
          <w:rtl w:val="0"/>
        </w:rPr>
        <w:t xml:space="preserve">10:00am -Sacrament Prep</w:t>
      </w:r>
    </w:p>
    <w:p w:rsidR="00000000" w:rsidDel="00000000" w:rsidP="00000000" w:rsidRDefault="00000000" w:rsidRPr="00000000" w14:paraId="0000009B">
      <w:pPr>
        <w:numPr>
          <w:ilvl w:val="0"/>
          <w:numId w:val="10"/>
        </w:numPr>
        <w:spacing w:after="0" w:afterAutospacing="0" w:before="0" w:beforeAutospacing="0" w:line="259.20000000000005" w:lineRule="auto"/>
        <w:ind w:left="1440" w:hanging="360"/>
      </w:pPr>
      <w:r w:rsidDel="00000000" w:rsidR="00000000" w:rsidRPr="00000000">
        <w:rPr>
          <w:rtl w:val="0"/>
        </w:rPr>
        <w:t xml:space="preserve">10:30am - Sacrament Meeting</w:t>
      </w:r>
    </w:p>
    <w:p w:rsidR="00000000" w:rsidDel="00000000" w:rsidP="00000000" w:rsidRDefault="00000000" w:rsidRPr="00000000" w14:paraId="0000009C">
      <w:pPr>
        <w:numPr>
          <w:ilvl w:val="0"/>
          <w:numId w:val="10"/>
        </w:numPr>
        <w:spacing w:after="0" w:afterAutospacing="0" w:before="0" w:beforeAutospacing="0" w:line="259.20000000000005" w:lineRule="auto"/>
        <w:ind w:left="1440" w:hanging="360"/>
      </w:pPr>
      <w:r w:rsidDel="00000000" w:rsidR="00000000" w:rsidRPr="00000000">
        <w:rPr>
          <w:rtl w:val="0"/>
        </w:rPr>
        <w:t xml:space="preserve">11:30am - Sunday School</w:t>
      </w:r>
      <w:r w:rsidDel="00000000" w:rsidR="00000000" w:rsidRPr="00000000">
        <w:rPr>
          <w:rtl w:val="0"/>
        </w:rPr>
      </w:r>
    </w:p>
    <w:p w:rsidR="00000000" w:rsidDel="00000000" w:rsidP="00000000" w:rsidRDefault="00000000" w:rsidRPr="00000000" w14:paraId="0000009D">
      <w:pPr>
        <w:numPr>
          <w:ilvl w:val="0"/>
          <w:numId w:val="10"/>
        </w:numPr>
        <w:spacing w:after="160" w:before="0" w:beforeAutospacing="0" w:line="259.20000000000005" w:lineRule="auto"/>
        <w:ind w:left="1440" w:hanging="360"/>
      </w:pPr>
      <w:r w:rsidDel="00000000" w:rsidR="00000000" w:rsidRPr="00000000">
        <w:rPr>
          <w:rtl w:val="0"/>
        </w:rPr>
        <w:t xml:space="preserve">12:40 pm - Finance</w:t>
      </w:r>
    </w:p>
    <w:p w:rsidR="00000000" w:rsidDel="00000000" w:rsidP="00000000" w:rsidRDefault="00000000" w:rsidRPr="00000000" w14:paraId="0000009E">
      <w:pPr>
        <w:spacing w:after="160" w:before="240" w:line="259.20000000000005" w:lineRule="auto"/>
        <w:ind w:firstLine="720"/>
        <w:rPr>
          <w:u w:val="single"/>
        </w:rPr>
      </w:pPr>
      <w:r w:rsidDel="00000000" w:rsidR="00000000" w:rsidRPr="00000000">
        <w:rPr>
          <w:u w:val="single"/>
          <w:rtl w:val="0"/>
        </w:rPr>
        <w:t xml:space="preserve">DOUG </w:t>
      </w:r>
    </w:p>
    <w:p w:rsidR="00000000" w:rsidDel="00000000" w:rsidP="00000000" w:rsidRDefault="00000000" w:rsidRPr="00000000" w14:paraId="0000009F">
      <w:pPr>
        <w:numPr>
          <w:ilvl w:val="0"/>
          <w:numId w:val="8"/>
        </w:numPr>
        <w:spacing w:after="0" w:afterAutospacing="0" w:before="240" w:line="259.20000000000005" w:lineRule="auto"/>
        <w:ind w:left="1440" w:hanging="360"/>
      </w:pPr>
      <w:r w:rsidDel="00000000" w:rsidR="00000000" w:rsidRPr="00000000">
        <w:rPr>
          <w:rtl w:val="0"/>
        </w:rPr>
        <w:t xml:space="preserve">6:30am - Bishopric</w:t>
      </w:r>
    </w:p>
    <w:p w:rsidR="00000000" w:rsidDel="00000000" w:rsidP="00000000" w:rsidRDefault="00000000" w:rsidRPr="00000000" w14:paraId="000000A0">
      <w:pPr>
        <w:numPr>
          <w:ilvl w:val="0"/>
          <w:numId w:val="8"/>
        </w:numPr>
        <w:spacing w:after="0" w:afterAutospacing="0" w:before="0" w:beforeAutospacing="0" w:line="259.20000000000005" w:lineRule="auto"/>
        <w:ind w:left="1440" w:hanging="360"/>
      </w:pPr>
      <w:r w:rsidDel="00000000" w:rsidR="00000000" w:rsidRPr="00000000">
        <w:rPr>
          <w:rtl w:val="0"/>
        </w:rPr>
        <w:t xml:space="preserve">7:30am - Ward Council</w:t>
      </w:r>
    </w:p>
    <w:p w:rsidR="00000000" w:rsidDel="00000000" w:rsidP="00000000" w:rsidRDefault="00000000" w:rsidRPr="00000000" w14:paraId="000000A1">
      <w:pPr>
        <w:numPr>
          <w:ilvl w:val="0"/>
          <w:numId w:val="8"/>
        </w:numPr>
        <w:spacing w:after="0" w:afterAutospacing="0" w:before="0" w:beforeAutospacing="0" w:line="259.20000000000005" w:lineRule="auto"/>
        <w:ind w:left="1440" w:hanging="360"/>
      </w:pPr>
      <w:r w:rsidDel="00000000" w:rsidR="00000000" w:rsidRPr="00000000">
        <w:rPr>
          <w:rtl w:val="0"/>
        </w:rPr>
        <w:t xml:space="preserve">9:00 - Primary President (I think Sis. Ball will not be there)</w:t>
      </w:r>
    </w:p>
    <w:p w:rsidR="00000000" w:rsidDel="00000000" w:rsidP="00000000" w:rsidRDefault="00000000" w:rsidRPr="00000000" w14:paraId="000000A2">
      <w:pPr>
        <w:numPr>
          <w:ilvl w:val="0"/>
          <w:numId w:val="8"/>
        </w:numPr>
        <w:spacing w:after="0" w:afterAutospacing="0" w:before="0" w:beforeAutospacing="0" w:line="259.20000000000005" w:lineRule="auto"/>
        <w:ind w:left="1440" w:hanging="360"/>
      </w:pPr>
      <w:r w:rsidDel="00000000" w:rsidR="00000000" w:rsidRPr="00000000">
        <w:rPr>
          <w:rtl w:val="0"/>
        </w:rPr>
        <w:t xml:space="preserve">10:00am -Sacrament Prep</w:t>
      </w:r>
    </w:p>
    <w:p w:rsidR="00000000" w:rsidDel="00000000" w:rsidP="00000000" w:rsidRDefault="00000000" w:rsidRPr="00000000" w14:paraId="000000A3">
      <w:pPr>
        <w:numPr>
          <w:ilvl w:val="0"/>
          <w:numId w:val="8"/>
        </w:numPr>
        <w:spacing w:after="0" w:afterAutospacing="0" w:before="0" w:beforeAutospacing="0" w:line="259.20000000000005" w:lineRule="auto"/>
        <w:ind w:left="1440" w:hanging="360"/>
      </w:pPr>
      <w:r w:rsidDel="00000000" w:rsidR="00000000" w:rsidRPr="00000000">
        <w:rPr>
          <w:rtl w:val="0"/>
        </w:rPr>
        <w:t xml:space="preserve">10:30am - Sacrament Meeting</w:t>
      </w:r>
      <w:r w:rsidDel="00000000" w:rsidR="00000000" w:rsidRPr="00000000">
        <w:rPr>
          <w:rtl w:val="0"/>
        </w:rPr>
      </w:r>
    </w:p>
    <w:p w:rsidR="00000000" w:rsidDel="00000000" w:rsidP="00000000" w:rsidRDefault="00000000" w:rsidRPr="00000000" w14:paraId="000000A4">
      <w:pPr>
        <w:numPr>
          <w:ilvl w:val="0"/>
          <w:numId w:val="8"/>
        </w:numPr>
        <w:spacing w:after="0" w:afterAutospacing="0" w:before="0" w:beforeAutospacing="0" w:line="259.20000000000005" w:lineRule="auto"/>
        <w:ind w:left="1440" w:hanging="360"/>
      </w:pPr>
      <w:r w:rsidDel="00000000" w:rsidR="00000000" w:rsidRPr="00000000">
        <w:rPr>
          <w:rtl w:val="0"/>
        </w:rPr>
        <w:t xml:space="preserve">11:30am - Sunday School, Attend Primary</w:t>
      </w:r>
    </w:p>
    <w:p w:rsidR="00000000" w:rsidDel="00000000" w:rsidP="00000000" w:rsidRDefault="00000000" w:rsidRPr="00000000" w14:paraId="000000A5">
      <w:pPr>
        <w:numPr>
          <w:ilvl w:val="0"/>
          <w:numId w:val="8"/>
        </w:numPr>
        <w:spacing w:after="160" w:before="0" w:beforeAutospacing="0" w:line="259.20000000000005" w:lineRule="auto"/>
        <w:ind w:left="1440" w:hanging="360"/>
      </w:pPr>
      <w:r w:rsidDel="00000000" w:rsidR="00000000" w:rsidRPr="00000000">
        <w:rPr>
          <w:rtl w:val="0"/>
        </w:rPr>
        <w:t xml:space="preserve">12:40 pm - Finance</w:t>
      </w:r>
    </w:p>
    <w:p w:rsidR="00000000" w:rsidDel="00000000" w:rsidP="00000000" w:rsidRDefault="00000000" w:rsidRPr="00000000" w14:paraId="000000A6">
      <w:pPr>
        <w:spacing w:after="160" w:before="240" w:line="259.20000000000005" w:lineRule="auto"/>
        <w:rPr/>
      </w:pPr>
      <w:r w:rsidDel="00000000" w:rsidR="00000000" w:rsidRPr="00000000">
        <w:rPr>
          <w:b w:val="1"/>
          <w:i w:val="1"/>
          <w:rtl w:val="0"/>
        </w:rPr>
        <w:t xml:space="preserve">Closing Prayer - </w:t>
      </w:r>
      <w:r w:rsidDel="00000000" w:rsidR="00000000" w:rsidRPr="00000000">
        <w:rPr>
          <w:rtl w:val="0"/>
        </w:rPr>
        <w:t xml:space="preserve">Bro. Burton</w:t>
      </w:r>
    </w:p>
    <w:p w:rsidR="00000000" w:rsidDel="00000000" w:rsidP="00000000" w:rsidRDefault="00000000" w:rsidRPr="00000000" w14:paraId="000000A7">
      <w:pPr>
        <w:spacing w:after="160" w:before="240" w:line="259.20000000000005" w:lineRule="auto"/>
        <w:rPr>
          <w:b w:val="1"/>
        </w:rPr>
      </w:pPr>
      <w:r w:rsidDel="00000000" w:rsidR="00000000" w:rsidRPr="00000000">
        <w:rPr>
          <w:rtl w:val="0"/>
        </w:rPr>
        <w:t xml:space="preserve">   </w:t>
      </w:r>
      <w:r w:rsidDel="00000000" w:rsidR="00000000" w:rsidRPr="00000000">
        <w:rPr>
          <w:b w:val="1"/>
          <w:rtl w:val="0"/>
        </w:rPr>
        <w:t xml:space="preserve">_______________________________________________________________</w:t>
      </w:r>
    </w:p>
    <w:p w:rsidR="00000000" w:rsidDel="00000000" w:rsidP="00000000" w:rsidRDefault="00000000" w:rsidRPr="00000000" w14:paraId="000000A8">
      <w:pPr>
        <w:spacing w:after="160" w:before="240" w:line="259.20000000000005" w:lineRule="auto"/>
        <w:rPr>
          <w:b w:val="1"/>
          <w:i w:val="1"/>
        </w:rPr>
      </w:pPr>
      <w:r w:rsidDel="00000000" w:rsidR="00000000" w:rsidRPr="00000000">
        <w:rPr>
          <w:rtl w:val="0"/>
        </w:rPr>
      </w:r>
    </w:p>
    <w:p w:rsidR="00000000" w:rsidDel="00000000" w:rsidP="00000000" w:rsidRDefault="00000000" w:rsidRPr="00000000" w14:paraId="000000A9">
      <w:pPr>
        <w:spacing w:after="160" w:before="240" w:line="259.20000000000005" w:lineRule="auto"/>
        <w:rPr/>
      </w:pPr>
      <w:r w:rsidDel="00000000" w:rsidR="00000000" w:rsidRPr="00000000">
        <w:rPr>
          <w:b w:val="1"/>
          <w:i w:val="1"/>
          <w:rtl w:val="0"/>
        </w:rPr>
        <w:t xml:space="preserve">High Counselor Speaking Schedule 2022</w:t>
      </w:r>
      <w:r w:rsidDel="00000000" w:rsidR="00000000" w:rsidRPr="00000000">
        <w:rPr>
          <w:rtl w:val="0"/>
        </w:rPr>
      </w:r>
    </w:p>
    <w:p w:rsidR="00000000" w:rsidDel="00000000" w:rsidP="00000000" w:rsidRDefault="00000000" w:rsidRPr="00000000" w14:paraId="000000AA">
      <w:pPr>
        <w:numPr>
          <w:ilvl w:val="0"/>
          <w:numId w:val="2"/>
        </w:numPr>
        <w:spacing w:after="0" w:afterAutospacing="0" w:before="240" w:line="259.20000000000005" w:lineRule="auto"/>
        <w:ind w:left="1440" w:hanging="360"/>
      </w:pPr>
      <w:r w:rsidDel="00000000" w:rsidR="00000000" w:rsidRPr="00000000">
        <w:rPr>
          <w:rtl w:val="0"/>
        </w:rPr>
        <w:t xml:space="preserve">August 28th: Cheney &amp; Lisonbee</w:t>
      </w:r>
    </w:p>
    <w:p w:rsidR="00000000" w:rsidDel="00000000" w:rsidP="00000000" w:rsidRDefault="00000000" w:rsidRPr="00000000" w14:paraId="000000AB">
      <w:pPr>
        <w:numPr>
          <w:ilvl w:val="0"/>
          <w:numId w:val="2"/>
        </w:numPr>
        <w:spacing w:after="0" w:afterAutospacing="0" w:before="0" w:beforeAutospacing="0" w:line="259.20000000000005" w:lineRule="auto"/>
        <w:ind w:left="1440" w:hanging="360"/>
      </w:pPr>
      <w:r w:rsidDel="00000000" w:rsidR="00000000" w:rsidRPr="00000000">
        <w:rPr>
          <w:rtl w:val="0"/>
        </w:rPr>
        <w:t xml:space="preserve">November 27th: Pres. Sharp &amp; R.M.</w:t>
      </w:r>
    </w:p>
    <w:p w:rsidR="00000000" w:rsidDel="00000000" w:rsidP="00000000" w:rsidRDefault="00000000" w:rsidRPr="00000000" w14:paraId="000000AC">
      <w:pPr>
        <w:numPr>
          <w:ilvl w:val="0"/>
          <w:numId w:val="2"/>
        </w:numPr>
        <w:spacing w:after="160" w:before="0" w:beforeAutospacing="0" w:line="259.20000000000005" w:lineRule="auto"/>
        <w:ind w:left="1440" w:hanging="360"/>
      </w:pPr>
      <w:r w:rsidDel="00000000" w:rsidR="00000000" w:rsidRPr="00000000">
        <w:rPr>
          <w:rtl w:val="0"/>
        </w:rPr>
        <w:t xml:space="preserve">December 11th: Corbett &amp; Broadbent</w:t>
      </w:r>
      <w:r w:rsidDel="00000000" w:rsidR="00000000" w:rsidRPr="00000000">
        <w:rPr>
          <w:rtl w:val="0"/>
        </w:rPr>
      </w:r>
    </w:p>
    <w:p w:rsidR="00000000" w:rsidDel="00000000" w:rsidP="00000000" w:rsidRDefault="00000000" w:rsidRPr="00000000" w14:paraId="000000AD">
      <w:pPr>
        <w:spacing w:line="259.20000000000005" w:lineRule="auto"/>
        <w:rPr>
          <w:b w:val="1"/>
        </w:rPr>
      </w:pPr>
      <w:r w:rsidDel="00000000" w:rsidR="00000000" w:rsidRPr="00000000">
        <w:rPr>
          <w:b w:val="1"/>
          <w:rtl w:val="0"/>
        </w:rPr>
        <w:t xml:space="preserve">Reference:</w:t>
      </w:r>
    </w:p>
    <w:p w:rsidR="00000000" w:rsidDel="00000000" w:rsidP="00000000" w:rsidRDefault="00000000" w:rsidRPr="00000000" w14:paraId="000000AE">
      <w:pPr>
        <w:numPr>
          <w:ilvl w:val="0"/>
          <w:numId w:val="1"/>
        </w:numPr>
        <w:spacing w:after="0" w:afterAutospacing="0"/>
        <w:ind w:left="720" w:hanging="360"/>
      </w:pPr>
      <w:r w:rsidDel="00000000" w:rsidR="00000000" w:rsidRPr="00000000">
        <w:rPr>
          <w:rtl w:val="0"/>
        </w:rPr>
        <w:t xml:space="preserve">Transient Bishop - Bishop Chris Hess (801) 668-0681, Summit Ridge 5th Ward</w:t>
      </w:r>
    </w:p>
    <w:p w:rsidR="00000000" w:rsidDel="00000000" w:rsidP="00000000" w:rsidRDefault="00000000" w:rsidRPr="00000000" w14:paraId="000000AF">
      <w:pPr>
        <w:numPr>
          <w:ilvl w:val="0"/>
          <w:numId w:val="1"/>
        </w:numPr>
        <w:spacing w:after="0" w:afterAutospacing="0" w:before="0" w:beforeAutospacing="0" w:line="259.20000000000005" w:lineRule="auto"/>
        <w:ind w:left="720" w:hanging="360"/>
      </w:pPr>
      <w:r w:rsidDel="00000000" w:rsidR="00000000" w:rsidRPr="00000000">
        <w:rPr>
          <w:rtl w:val="0"/>
        </w:rPr>
        <w:t xml:space="preserve">Building scheduler is: Ricky Cole +1 (801) 822-2825</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When making callings make sure to set expectations that they will be set apart after church meetings on the Sunday they are sustained.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ZOOM</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Zoom Meeting Information</w:t>
        <w:br w:type="textWrapping"/>
        <w:t xml:space="preserve">Go to www.Zoom.com</w:t>
        <w:br w:type="textWrapping"/>
        <w:t xml:space="preserve">Username: </w:t>
      </w:r>
      <w:hyperlink r:id="rId8">
        <w:r w:rsidDel="00000000" w:rsidR="00000000" w:rsidRPr="00000000">
          <w:rPr>
            <w:rtl w:val="0"/>
          </w:rPr>
          <w:t xml:space="preserve">jaredc75@gmail.com</w:t>
        </w:r>
      </w:hyperlink>
      <w:r w:rsidDel="00000000" w:rsidR="00000000" w:rsidRPr="00000000">
        <w:rPr>
          <w:rtl w:val="0"/>
        </w:rPr>
        <w:t xml:space="preserve">  or   santaquin10thward@gmail.com</w:t>
        <w:br w:type="textWrapping"/>
      </w:r>
      <w:r w:rsidDel="00000000" w:rsidR="00000000" w:rsidRPr="00000000">
        <w:rPr>
          <w:rtl w:val="0"/>
        </w:rPr>
        <w:t xml:space="preserve">Password: Santaquin10th</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Quick Zoom Link:</w:t>
        <w:br w:type="textWrapping"/>
      </w:r>
      <w:hyperlink r:id="rId9">
        <w:r w:rsidDel="00000000" w:rsidR="00000000" w:rsidRPr="00000000">
          <w:rPr>
            <w:rtl w:val="0"/>
          </w:rPr>
          <w:t xml:space="preserve">https://zoom.us/my/santaquin10thward</w:t>
        </w:r>
      </w:hyperlink>
      <w:r w:rsidDel="00000000" w:rsidR="00000000" w:rsidRPr="00000000">
        <w:rPr>
          <w:rtl w:val="0"/>
        </w:rPr>
        <w:br w:type="textWrapping"/>
      </w:r>
      <w:r w:rsidDel="00000000" w:rsidR="00000000" w:rsidRPr="00000000">
        <w:rPr>
          <w:rtl w:val="0"/>
        </w:rPr>
        <w:t xml:space="preserve">Host Key: 742224</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Sacrament Meeting </w:t>
      </w:r>
      <w:r w:rsidDel="00000000" w:rsidR="00000000" w:rsidRPr="00000000">
        <w:rPr>
          <w:b w:val="1"/>
          <w:rtl w:val="0"/>
        </w:rPr>
        <w:t xml:space="preserve">Zoom Webinar</w:t>
      </w:r>
      <w:r w:rsidDel="00000000" w:rsidR="00000000" w:rsidRPr="00000000">
        <w:rPr>
          <w:rtl w:val="0"/>
        </w:rPr>
        <w:t xml:space="preserve"> Link:</w:t>
        <w:br w:type="textWrapping"/>
      </w:r>
      <w:hyperlink r:id="rId10">
        <w:r w:rsidDel="00000000" w:rsidR="00000000" w:rsidRPr="00000000">
          <w:rPr>
            <w:color w:val="1155cc"/>
            <w:u w:val="single"/>
            <w:rtl w:val="0"/>
          </w:rPr>
          <w:t xml:space="preserve">https://zoom.us/j/94454727354?pwd=YlBKd1dFYnUxcGliWTFJeG04MjZqdz09</w:t>
        </w:r>
      </w:hyperlink>
      <w:r w:rsidDel="00000000" w:rsidR="00000000" w:rsidRPr="00000000">
        <w:rPr>
          <w:rtl w:val="0"/>
        </w:rPr>
        <w:br w:type="textWrapping"/>
        <w:t xml:space="preserve">Webinar Passcode: 633044</w:t>
      </w:r>
    </w:p>
    <w:p w:rsidR="00000000" w:rsidDel="00000000" w:rsidP="00000000" w:rsidRDefault="00000000" w:rsidRPr="00000000" w14:paraId="000000B7">
      <w:pPr>
        <w:spacing w:after="240" w:before="240" w:lineRule="auto"/>
        <w:ind w:right="600"/>
        <w:rPr>
          <w:rFonts w:ascii="Calibri" w:cs="Calibri" w:eastAsia="Calibri" w:hAnsi="Calibri"/>
        </w:rPr>
      </w:pPr>
      <w:r w:rsidDel="00000000" w:rsidR="00000000" w:rsidRPr="00000000">
        <w:rPr>
          <w:b w:val="1"/>
          <w:rtl w:val="0"/>
        </w:rPr>
        <w:t xml:space="preserve">Future Prayers and Spiritual Thoughts for Bishopric - </w:t>
      </w:r>
      <w:r w:rsidDel="00000000" w:rsidR="00000000" w:rsidRPr="00000000">
        <w:rPr>
          <w:rtl w:val="0"/>
        </w:rPr>
      </w:r>
    </w:p>
    <w:tbl>
      <w:tblPr>
        <w:tblStyle w:val="Table2"/>
        <w:tblW w:w="79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665"/>
        <w:gridCol w:w="1695"/>
        <w:gridCol w:w="1545"/>
        <w:tblGridChange w:id="0">
          <w:tblGrid>
            <w:gridCol w:w="1500"/>
            <w:gridCol w:w="1500"/>
            <w:gridCol w:w="1665"/>
            <w:gridCol w:w="1695"/>
            <w:gridCol w:w="1545"/>
          </w:tblGrid>
        </w:tblGridChange>
      </w:tblGrid>
      <w:tr>
        <w:trPr>
          <w:cantSplit w:val="0"/>
          <w:trHeight w:val="375"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Date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Opening Prayer</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Spiritual Thought</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Training Minute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Closing Prayer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8/28/2022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Bro Burton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9/4/2022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Bro Kynaston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9/11/2022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Bishop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9/18/2022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Bro Fairbourn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9/25/2022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Bro Boyer</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sz w:val="34"/>
          <w:szCs w:val="34"/>
        </w:rPr>
      </w:pPr>
      <w:r w:rsidDel="00000000" w:rsidR="00000000" w:rsidRPr="00000000">
        <w:rPr>
          <w:rtl w:val="0"/>
        </w:rPr>
      </w:r>
    </w:p>
    <w:p w:rsidR="00000000" w:rsidDel="00000000" w:rsidP="00000000" w:rsidRDefault="00000000" w:rsidRPr="00000000" w14:paraId="000000D8">
      <w:pPr>
        <w:rPr>
          <w:b w:val="1"/>
          <w:sz w:val="34"/>
          <w:szCs w:val="34"/>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Here are the notes from the 5th Sunday lesson on Missionary Work</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What did you learn or what impressions did you receive during the prophet’s message?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ab/>
        <w:t xml:space="preserve">•</w:t>
        <w:tab/>
        <w:t xml:space="preserve">The gospel is never needed more than it is today, with all the contention in this crazy world the gospel is something that can not only bring us peace but those around us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Why is sharing the gospel so important to the Lord?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ab/>
        <w:t xml:space="preserve">•</w:t>
        <w:tab/>
        <w:t xml:space="preserve">The Lord wants happiness for all of us. Sharing the gospel is how we help people come unto christ.</w:t>
      </w:r>
    </w:p>
    <w:p w:rsidR="00000000" w:rsidDel="00000000" w:rsidP="00000000" w:rsidRDefault="00000000" w:rsidRPr="00000000" w14:paraId="000000E2">
      <w:pPr>
        <w:rPr/>
      </w:pPr>
      <w:r w:rsidDel="00000000" w:rsidR="00000000" w:rsidRPr="00000000">
        <w:rPr>
          <w:rtl w:val="0"/>
        </w:rPr>
        <w:tab/>
        <w:t xml:space="preserve">•</w:t>
        <w:tab/>
        <w:t xml:space="preserve">If you think about it, the more we share the gospel the more likely it is that those people will be converted and share the gospel as well. It becomes easier for the Lord to spread the gospel the more people we have sharing it with others.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How do you feel about President Nelson’s comments about the Lord’s expectations of the rising generation regarding missionary service?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ab/>
        <w:t xml:space="preserve">•</w:t>
        <w:tab/>
        <w:t xml:space="preserve">If it was not for missionaries taking the time to learn Spanish and come to my county I would have never been converted.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What can we do personally and collectively to accomplish what the Lord expects of us regarding sharing the gospel?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ab/>
        <w:t xml:space="preserve">•</w:t>
        <w:tab/>
        <w:t xml:space="preserve">I am preparing to serve a mission, but I have many health issues. But through prayer and faith I am finally able to serve here in the next little bit. So having faith that the Lord will help you be able to share the gospel as well as praying for opportunities will help you accomplish that goal whether it’s serving a full time mission for sharing with those around us.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How can family, leaders, and friends help children and youth prepare and 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ab/>
        <w:t xml:space="preserve">•</w:t>
        <w:tab/>
        <w:t xml:space="preserve">Example, if we don't strive to serve others and share the gospel how can we expect our children to do that?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ab/>
        <w:t xml:space="preserve">•</w:t>
        <w:tab/>
        <w:t xml:space="preserve">Have them attend missionary prep and seminary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What are we doing to help the youth follow the prophet’s direction to prepare for missionary service?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ab/>
        <w:t xml:space="preserve">•</w:t>
        <w:tab/>
        <w:t xml:space="preserve">It's harder in Utah simply because we all seem to think everyone around us is either a member or has already been contacted my missionaries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How can we help the youth &amp; their friends prepare to 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ab/>
        <w:t xml:space="preserve">•</w:t>
        <w:tab/>
        <w:t xml:space="preserve">Help them do uplifting activities together. It's going to be way harder to get them and their friends to serve missions if they are getting into trouble all the time, or out doing who knows what late on the weekend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For those who have served missions, how has that experience blessed your life?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ab/>
        <w:t xml:space="preserve">•</w:t>
        <w:tab/>
        <w:t xml:space="preserve">Met my wife on my mission so literally my whole life has been changed for the better because of my mission</w:t>
      </w:r>
    </w:p>
    <w:p w:rsidR="00000000" w:rsidDel="00000000" w:rsidP="00000000" w:rsidRDefault="00000000" w:rsidRPr="00000000" w14:paraId="000000FD">
      <w:pPr>
        <w:rPr/>
      </w:pPr>
      <w:r w:rsidDel="00000000" w:rsidR="00000000" w:rsidRPr="00000000">
        <w:rPr>
          <w:rtl w:val="0"/>
        </w:rPr>
        <w:tab/>
        <w:t xml:space="preserve">•</w:t>
        <w:tab/>
        <w:t xml:space="preserve">I learned to cook and do laundry on my mission. Basically I learned how to live on my own.</w:t>
      </w:r>
    </w:p>
    <w:p w:rsidR="00000000" w:rsidDel="00000000" w:rsidP="00000000" w:rsidRDefault="00000000" w:rsidRPr="00000000" w14:paraId="000000FE">
      <w:pPr>
        <w:rPr/>
      </w:pPr>
      <w:r w:rsidDel="00000000" w:rsidR="00000000" w:rsidRPr="00000000">
        <w:rPr>
          <w:rtl w:val="0"/>
        </w:rPr>
        <w:tab/>
        <w:t xml:space="preserve">•</w:t>
        <w:tab/>
        <w:t xml:space="preserve">I learned how to do hard things, and how to get through hard times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sz w:val="34"/>
          <w:szCs w:val="34"/>
        </w:rPr>
      </w:pPr>
      <w:r w:rsidDel="00000000" w:rsidR="00000000" w:rsidRPr="00000000">
        <w:rPr>
          <w:rtl w:val="0"/>
        </w:rPr>
      </w:r>
    </w:p>
    <w:sectPr>
      <w:headerReference r:id="rId11" w:type="default"/>
      <w:footerReference r:id="rId12" w:type="default"/>
      <w:pgSz w:h="15840" w:w="12240" w:orient="portrait"/>
      <w:pgMar w:bottom="1080" w:top="108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taquin 10th Ward" w:id="0" w:date="2022-08-25T22:26:29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of plans, I'll likely be missing some future Sunday, to help drive a truck to Colorado.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zoom.us/j/94454727354?pwd=YlBKd1dFYnUxcGliWTFJeG04MjZqdz09" TargetMode="External"/><Relationship Id="rId12" Type="http://schemas.openxmlformats.org/officeDocument/2006/relationships/footer" Target="footer1.xml"/><Relationship Id="rId9" Type="http://schemas.openxmlformats.org/officeDocument/2006/relationships/hyperlink" Target="https://zoom.us/my/santaquin10thwar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zoom.us/j/98671997851?pwd=eEFmWFMza2xFTDA5Zmd6Tm1EdUIzUT09" TargetMode="External"/><Relationship Id="rId8" Type="http://schemas.openxmlformats.org/officeDocument/2006/relationships/hyperlink" Target="mailto:jaredc7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