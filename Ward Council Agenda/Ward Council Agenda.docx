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Ward Council Agenda – Santaquin 10th Ward</w:t>
      </w:r>
    </w:p>
    <w:p w:rsidR="00000000" w:rsidDel="00000000" w:rsidP="00000000" w:rsidRDefault="00000000" w:rsidRPr="00000000" w14:paraId="00000002">
      <w:pPr>
        <w:jc w:val="center"/>
        <w:rPr/>
      </w:pPr>
      <w:r w:rsidDel="00000000" w:rsidR="00000000" w:rsidRPr="00000000">
        <w:rPr>
          <w:rtl w:val="0"/>
        </w:rPr>
        <w:t xml:space="preserve">October 2</w:t>
      </w:r>
      <w:r w:rsidDel="00000000" w:rsidR="00000000" w:rsidRPr="00000000">
        <w:rPr>
          <w:rtl w:val="0"/>
        </w:rPr>
        <w:t xml:space="preserve">, 2022. 7:30am–9:00am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See </w:t>
      </w:r>
      <w:r w:rsidDel="00000000" w:rsidR="00000000" w:rsidRPr="00000000">
        <w:rPr>
          <w:b w:val="1"/>
          <w:rtl w:val="0"/>
        </w:rPr>
        <w:t xml:space="preserve">Zoom Link</w:t>
      </w:r>
      <w:r w:rsidDel="00000000" w:rsidR="00000000" w:rsidRPr="00000000">
        <w:rPr>
          <w:rtl w:val="0"/>
        </w:rPr>
        <w:t xml:space="preserve"> at the end of this document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cfe2f3" w:val="clear"/>
        <w:rPr>
          <w:b w:val="1"/>
          <w:sz w:val="25"/>
          <w:szCs w:val="25"/>
          <w:highlight w:val="white"/>
        </w:rPr>
      </w:pPr>
      <w:r w:rsidDel="00000000" w:rsidR="00000000" w:rsidRPr="00000000">
        <w:rPr>
          <w:b w:val="1"/>
          <w:rtl w:val="0"/>
        </w:rPr>
        <w:t xml:space="preserve">PURPOSE OF WARD COUNCIL</w:t>
      </w: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cfe2f3" w:val="clear"/>
        <w:spacing w:after="24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6.1.1.3 Councils and Meetings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cfe2f3" w:val="clear"/>
        <w:spacing w:after="240"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bishop leads the ward council and the ward youth council (see </w:t>
      </w:r>
      <w:hyperlink r:id="rId6">
        <w:r w:rsidDel="00000000" w:rsidR="00000000" w:rsidRPr="00000000">
          <w:rPr>
            <w:rFonts w:ascii="Times New Roman" w:cs="Times New Roman" w:eastAsia="Times New Roman" w:hAnsi="Times New Roman"/>
            <w:color w:val="1155cc"/>
            <w:sz w:val="25"/>
            <w:szCs w:val="25"/>
            <w:rtl w:val="0"/>
          </w:rPr>
          <w:t xml:space="preserve">29.2.5</w:t>
        </w:r>
      </w:hyperlink>
      <w:r w:rsidDel="00000000" w:rsidR="00000000" w:rsidRPr="00000000">
        <w:rPr>
          <w:rFonts w:ascii="Times New Roman" w:cs="Times New Roman" w:eastAsia="Times New Roman" w:hAnsi="Times New Roman"/>
          <w:sz w:val="25"/>
          <w:szCs w:val="25"/>
          <w:rtl w:val="0"/>
        </w:rPr>
        <w:t xml:space="preserve"> and </w:t>
      </w:r>
      <w:hyperlink r:id="rId7">
        <w:r w:rsidDel="00000000" w:rsidR="00000000" w:rsidRPr="00000000">
          <w:rPr>
            <w:rFonts w:ascii="Times New Roman" w:cs="Times New Roman" w:eastAsia="Times New Roman" w:hAnsi="Times New Roman"/>
            <w:color w:val="1155cc"/>
            <w:sz w:val="25"/>
            <w:szCs w:val="25"/>
            <w:rtl w:val="0"/>
          </w:rPr>
          <w:t xml:space="preserve">29.2.6</w:t>
        </w:r>
      </w:hyperlink>
      <w:r w:rsidDel="00000000" w:rsidR="00000000" w:rsidRPr="00000000">
        <w:rPr>
          <w:rFonts w:ascii="Times New Roman" w:cs="Times New Roman" w:eastAsia="Times New Roman" w:hAnsi="Times New Roman"/>
          <w:sz w:val="25"/>
          <w:szCs w:val="25"/>
          <w:rtl w:val="0"/>
        </w:rPr>
        <w:t xml:space="preserve">). He uses these councils to help </w:t>
      </w:r>
      <w:r w:rsidDel="00000000" w:rsidR="00000000" w:rsidRPr="00000000">
        <w:rPr>
          <w:rFonts w:ascii="Times New Roman" w:cs="Times New Roman" w:eastAsia="Times New Roman" w:hAnsi="Times New Roman"/>
          <w:b w:val="1"/>
          <w:sz w:val="25"/>
          <w:szCs w:val="25"/>
          <w:rtl w:val="0"/>
        </w:rPr>
        <w:t xml:space="preserve">coordinate the work of salvation and exaltation in the ward</w:t>
      </w:r>
      <w:r w:rsidDel="00000000" w:rsidR="00000000" w:rsidRPr="00000000">
        <w:rPr>
          <w:rFonts w:ascii="Times New Roman" w:cs="Times New Roman" w:eastAsia="Times New Roman" w:hAnsi="Times New Roman"/>
          <w:sz w:val="25"/>
          <w:szCs w:val="25"/>
          <w:rtl w:val="0"/>
        </w:rPr>
        <w:t xml:space="preserve">. He delegates much of this work and follows up on assignments (see </w:t>
      </w:r>
      <w:hyperlink r:id="rId8">
        <w:r w:rsidDel="00000000" w:rsidR="00000000" w:rsidRPr="00000000">
          <w:rPr>
            <w:rFonts w:ascii="Times New Roman" w:cs="Times New Roman" w:eastAsia="Times New Roman" w:hAnsi="Times New Roman"/>
            <w:color w:val="1155cc"/>
            <w:sz w:val="25"/>
            <w:szCs w:val="25"/>
            <w:rtl w:val="0"/>
          </w:rPr>
          <w:t xml:space="preserve">4.2.6</w:t>
        </w:r>
      </w:hyperlink>
      <w:r w:rsidDel="00000000" w:rsidR="00000000" w:rsidRPr="00000000">
        <w:rPr>
          <w:rFonts w:ascii="Times New Roman" w:cs="Times New Roman" w:eastAsia="Times New Roman" w:hAnsi="Times New Roman"/>
          <w:sz w:val="25"/>
          <w:szCs w:val="25"/>
          <w:rtl w:val="0"/>
        </w:rPr>
        <w:t xml:space="preserv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cfe2f3" w:val="clear"/>
        <w:spacing w:after="240" w:line="240" w:lineRule="auto"/>
        <w:rPr/>
      </w:pPr>
      <w:r w:rsidDel="00000000" w:rsidR="00000000" w:rsidRPr="00000000">
        <w:rPr>
          <w:rFonts w:ascii="Times New Roman" w:cs="Times New Roman" w:eastAsia="Times New Roman" w:hAnsi="Times New Roman"/>
          <w:sz w:val="25"/>
          <w:szCs w:val="25"/>
          <w:rtl w:val="0"/>
        </w:rPr>
        <w:t xml:space="preserve">The bishop invites leaders to counsel together about </w:t>
      </w:r>
      <w:r w:rsidDel="00000000" w:rsidR="00000000" w:rsidRPr="00000000">
        <w:rPr>
          <w:rFonts w:ascii="Times New Roman" w:cs="Times New Roman" w:eastAsia="Times New Roman" w:hAnsi="Times New Roman"/>
          <w:b w:val="1"/>
          <w:sz w:val="25"/>
          <w:szCs w:val="25"/>
          <w:rtl w:val="0"/>
        </w:rPr>
        <w:t xml:space="preserve">how to build spiritual strength and unity in the ward</w:t>
      </w:r>
      <w:r w:rsidDel="00000000" w:rsidR="00000000" w:rsidRPr="00000000">
        <w:rPr>
          <w:rFonts w:ascii="Times New Roman" w:cs="Times New Roman" w:eastAsia="Times New Roman" w:hAnsi="Times New Roman"/>
          <w:sz w:val="25"/>
          <w:szCs w:val="25"/>
          <w:rtl w:val="0"/>
        </w:rPr>
        <w:t xml:space="preserve">. He encourages all council members to </w:t>
      </w:r>
      <w:r w:rsidDel="00000000" w:rsidR="00000000" w:rsidRPr="00000000">
        <w:rPr>
          <w:rFonts w:ascii="Times New Roman" w:cs="Times New Roman" w:eastAsia="Times New Roman" w:hAnsi="Times New Roman"/>
          <w:b w:val="1"/>
          <w:sz w:val="25"/>
          <w:szCs w:val="25"/>
          <w:rtl w:val="0"/>
        </w:rPr>
        <w:t xml:space="preserve">seek inspiration and participate in discussions</w:t>
      </w:r>
      <w:r w:rsidDel="00000000" w:rsidR="00000000" w:rsidRPr="00000000">
        <w:rPr>
          <w:rFonts w:ascii="Times New Roman" w:cs="Times New Roman" w:eastAsia="Times New Roman" w:hAnsi="Times New Roman"/>
          <w:sz w:val="25"/>
          <w:szCs w:val="25"/>
          <w:rtl w:val="0"/>
        </w:rPr>
        <w:t xml:space="preserve">. (See </w:t>
      </w:r>
      <w:hyperlink r:id="rId9">
        <w:r w:rsidDel="00000000" w:rsidR="00000000" w:rsidRPr="00000000">
          <w:rPr>
            <w:rFonts w:ascii="Times New Roman" w:cs="Times New Roman" w:eastAsia="Times New Roman" w:hAnsi="Times New Roman"/>
            <w:color w:val="1155cc"/>
            <w:sz w:val="25"/>
            <w:szCs w:val="25"/>
            <w:rtl w:val="0"/>
          </w:rPr>
          <w:t xml:space="preserve">Doctrine and Covenants 88:122</w:t>
        </w:r>
      </w:hyperlink>
      <w:r w:rsidDel="00000000" w:rsidR="00000000" w:rsidRPr="00000000">
        <w:rPr>
          <w:rFonts w:ascii="Times New Roman" w:cs="Times New Roman" w:eastAsia="Times New Roman" w:hAnsi="Times New Roman"/>
          <w:sz w:val="25"/>
          <w:szCs w:val="25"/>
          <w:rtl w:val="0"/>
        </w:rPr>
        <w:t xml:space="preserve">; see also </w:t>
      </w:r>
      <w:hyperlink r:id="rId10">
        <w:r w:rsidDel="00000000" w:rsidR="00000000" w:rsidRPr="00000000">
          <w:rPr>
            <w:rFonts w:ascii="Times New Roman" w:cs="Times New Roman" w:eastAsia="Times New Roman" w:hAnsi="Times New Roman"/>
            <w:color w:val="1155cc"/>
            <w:sz w:val="25"/>
            <w:szCs w:val="25"/>
            <w:rtl w:val="0"/>
          </w:rPr>
          <w:t xml:space="preserve">7.6</w:t>
        </w:r>
      </w:hyperlink>
      <w:r w:rsidDel="00000000" w:rsidR="00000000" w:rsidRPr="00000000">
        <w:rPr>
          <w:rFonts w:ascii="Times New Roman" w:cs="Times New Roman" w:eastAsia="Times New Roman" w:hAnsi="Times New Roman"/>
          <w:sz w:val="25"/>
          <w:szCs w:val="25"/>
          <w:rtl w:val="0"/>
        </w:rPr>
        <w:t xml:space="preserve"> in this handbook.)</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Who in the Ward is sick, pregnant, or otherwise in need of prayers?</w:t>
      </w:r>
    </w:p>
    <w:p w:rsidR="00000000" w:rsidDel="00000000" w:rsidP="00000000" w:rsidRDefault="00000000" w:rsidRPr="00000000" w14:paraId="0000000C">
      <w:pPr>
        <w:numPr>
          <w:ilvl w:val="0"/>
          <w:numId w:val="15"/>
        </w:numPr>
        <w:ind w:left="720" w:hanging="360"/>
      </w:pPr>
      <w:r w:rsidDel="00000000" w:rsidR="00000000" w:rsidRPr="00000000">
        <w:rPr>
          <w:rtl w:val="0"/>
        </w:rPr>
        <w:t xml:space="preserve">Pregnant:, Emily Boyer, Jessica Davis, Essa Kempton, Taylee Dalton, Kendra Truscott</w:t>
      </w:r>
    </w:p>
    <w:p w:rsidR="00000000" w:rsidDel="00000000" w:rsidP="00000000" w:rsidRDefault="00000000" w:rsidRPr="00000000" w14:paraId="0000000D">
      <w:pPr>
        <w:numPr>
          <w:ilvl w:val="0"/>
          <w:numId w:val="15"/>
        </w:numPr>
        <w:ind w:left="720" w:hanging="360"/>
      </w:pPr>
      <w:r w:rsidDel="00000000" w:rsidR="00000000" w:rsidRPr="00000000">
        <w:rPr>
          <w:rtl w:val="0"/>
        </w:rPr>
        <w:t xml:space="preserve">Health: Crystal Young, Brooke New, Vicki Ash, Barbara Morell, Eric Dean, James Hyde</w:t>
      </w:r>
    </w:p>
    <w:p w:rsidR="00000000" w:rsidDel="00000000" w:rsidP="00000000" w:rsidRDefault="00000000" w:rsidRPr="00000000" w14:paraId="0000000E">
      <w:pPr>
        <w:numPr>
          <w:ilvl w:val="0"/>
          <w:numId w:val="15"/>
        </w:numPr>
        <w:ind w:left="720" w:hanging="360"/>
      </w:pPr>
      <w:r w:rsidDel="00000000" w:rsidR="00000000" w:rsidRPr="00000000">
        <w:rPr>
          <w:rtl w:val="0"/>
        </w:rPr>
        <w:t xml:space="preserve">Personal: Loyd &amp; Deanna Roads, Eirena Campbell, David Grenz, Beau Enslow</w:t>
      </w:r>
    </w:p>
    <w:p w:rsidR="00000000" w:rsidDel="00000000" w:rsidP="00000000" w:rsidRDefault="00000000" w:rsidRPr="00000000" w14:paraId="0000000F">
      <w:pPr>
        <w:numPr>
          <w:ilvl w:val="0"/>
          <w:numId w:val="15"/>
        </w:numPr>
        <w:ind w:left="720" w:hanging="360"/>
      </w:pPr>
      <w:r w:rsidDel="00000000" w:rsidR="00000000" w:rsidRPr="00000000">
        <w:rPr>
          <w:rtl w:val="0"/>
        </w:rPr>
        <w:t xml:space="preserve">Investigators: Keaton, Yvette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Presiding and Conducting</w:t>
      </w:r>
      <w:r w:rsidDel="00000000" w:rsidR="00000000" w:rsidRPr="00000000">
        <w:rPr>
          <w:rtl w:val="0"/>
        </w:rPr>
        <w:t xml:space="preserve">: Bishop</w:t>
      </w:r>
    </w:p>
    <w:tbl>
      <w:tblPr>
        <w:tblStyle w:val="Table1"/>
        <w:tblW w:w="89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2415"/>
        <w:gridCol w:w="2160"/>
        <w:gridCol w:w="2160"/>
        <w:tblGridChange w:id="0">
          <w:tblGrid>
            <w:gridCol w:w="2235"/>
            <w:gridCol w:w="2415"/>
            <w:gridCol w:w="2160"/>
            <w:gridCol w:w="2160"/>
          </w:tblGrid>
        </w:tblGridChange>
      </w:tblGrid>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2">
            <w:pPr>
              <w:spacing w:line="240" w:lineRule="auto"/>
              <w:rPr/>
            </w:pPr>
            <w:r w:rsidDel="00000000" w:rsidR="00000000" w:rsidRPr="00000000">
              <w:rPr>
                <w:rtl w:val="0"/>
              </w:rPr>
              <w:t xml:space="preserve">Opening Prayer</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3">
            <w:pPr>
              <w:spacing w:line="240" w:lineRule="auto"/>
              <w:rPr/>
            </w:pPr>
            <w:r w:rsidDel="00000000" w:rsidR="00000000" w:rsidRPr="00000000">
              <w:rPr>
                <w:rtl w:val="0"/>
              </w:rPr>
              <w:t xml:space="preserve">Spiritual Thought</w:t>
            </w:r>
          </w:p>
        </w:tc>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14">
            <w:pPr>
              <w:spacing w:line="240" w:lineRule="auto"/>
              <w:rPr/>
            </w:pPr>
            <w:r w:rsidDel="00000000" w:rsidR="00000000" w:rsidRPr="00000000">
              <w:rPr>
                <w:rtl w:val="0"/>
              </w:rPr>
              <w:t xml:space="preserve">Training Minute</w:t>
            </w:r>
          </w:p>
        </w:tc>
        <w:tc>
          <w:tcPr>
            <w:tcBorders>
              <w:top w:color="000000" w:space="0" w:sz="4" w:val="single"/>
              <w:left w:color="000000" w:space="0" w:sz="4" w:val="single"/>
              <w:bottom w:color="000000" w:space="0" w:sz="4" w:val="single"/>
              <w:right w:color="000000" w:space="0" w:sz="12" w:val="single"/>
            </w:tcBorders>
            <w:tcMar>
              <w:top w:w="40.0" w:type="dxa"/>
              <w:left w:w="40.0" w:type="dxa"/>
              <w:bottom w:w="40.0" w:type="dxa"/>
              <w:right w:w="40.0" w:type="dxa"/>
            </w:tcMar>
            <w:vAlign w:val="bottom"/>
          </w:tcPr>
          <w:p w:rsidR="00000000" w:rsidDel="00000000" w:rsidP="00000000" w:rsidRDefault="00000000" w:rsidRPr="00000000" w14:paraId="00000015">
            <w:pPr>
              <w:spacing w:line="240" w:lineRule="auto"/>
              <w:rPr/>
            </w:pPr>
            <w:r w:rsidDel="00000000" w:rsidR="00000000" w:rsidRPr="00000000">
              <w:rPr>
                <w:rtl w:val="0"/>
              </w:rPr>
              <w:t xml:space="preserve">Closing Prayer</w:t>
            </w:r>
          </w:p>
        </w:tc>
      </w:tr>
      <w:tr>
        <w:trPr>
          <w:cantSplit w:val="0"/>
          <w:trHeight w:val="390" w:hRule="atLeast"/>
          <w:tblHeader w:val="0"/>
        </w:trPr>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16">
            <w:pPr>
              <w:widowControl w:val="0"/>
              <w:rPr>
                <w:sz w:val="20"/>
                <w:szCs w:val="20"/>
              </w:rPr>
            </w:pPr>
            <w:r w:rsidDel="00000000" w:rsidR="00000000" w:rsidRPr="00000000">
              <w:rPr>
                <w:sz w:val="20"/>
                <w:szCs w:val="20"/>
                <w:rtl w:val="0"/>
              </w:rPr>
              <w:t xml:space="preserve">Sister Burton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17">
            <w:pPr>
              <w:widowControl w:val="0"/>
              <w:rPr>
                <w:sz w:val="20"/>
                <w:szCs w:val="20"/>
              </w:rPr>
            </w:pPr>
            <w:r w:rsidDel="00000000" w:rsidR="00000000" w:rsidRPr="00000000">
              <w:rPr>
                <w:sz w:val="20"/>
                <w:szCs w:val="20"/>
                <w:rtl w:val="0"/>
              </w:rPr>
              <w:t xml:space="preserve">Bro Marchant</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18">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rPr>
                <w:sz w:val="20"/>
                <w:szCs w:val="20"/>
              </w:rPr>
            </w:pPr>
            <w:r w:rsidDel="00000000" w:rsidR="00000000" w:rsidRPr="00000000">
              <w:rPr>
                <w:sz w:val="20"/>
                <w:szCs w:val="20"/>
                <w:rtl w:val="0"/>
              </w:rPr>
              <w:t xml:space="preserve">Bro Orton</w:t>
            </w:r>
          </w:p>
        </w:tc>
      </w:tr>
    </w:tbl>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Calendar</w:t>
      </w:r>
    </w:p>
    <w:p w:rsidR="00000000" w:rsidDel="00000000" w:rsidP="00000000" w:rsidRDefault="00000000" w:rsidRPr="00000000" w14:paraId="0000001C">
      <w:pPr>
        <w:numPr>
          <w:ilvl w:val="0"/>
          <w:numId w:val="4"/>
        </w:numPr>
        <w:tabs>
          <w:tab w:val="left" w:pos="0"/>
        </w:tabs>
        <w:spacing w:line="331" w:lineRule="auto"/>
        <w:ind w:left="720" w:hanging="360"/>
      </w:pPr>
      <w:r w:rsidDel="00000000" w:rsidR="00000000" w:rsidRPr="00000000">
        <w:rPr>
          <w:b w:val="1"/>
          <w:rtl w:val="0"/>
        </w:rPr>
        <w:t xml:space="preserve">Choir practice</w:t>
      </w:r>
      <w:r w:rsidDel="00000000" w:rsidR="00000000" w:rsidRPr="00000000">
        <w:rPr>
          <w:rtl w:val="0"/>
        </w:rPr>
        <w:t xml:space="preserve"> Sunday’s at Sis. Ripplingers home at 1pm.</w:t>
      </w:r>
    </w:p>
    <w:p w:rsidR="00000000" w:rsidDel="00000000" w:rsidP="00000000" w:rsidRDefault="00000000" w:rsidRPr="00000000" w14:paraId="0000001D">
      <w:pPr>
        <w:numPr>
          <w:ilvl w:val="0"/>
          <w:numId w:val="4"/>
        </w:numPr>
        <w:ind w:left="720" w:hanging="360"/>
      </w:pPr>
      <w:r w:rsidDel="00000000" w:rsidR="00000000" w:rsidRPr="00000000">
        <w:rPr>
          <w:b w:val="1"/>
          <w:rtl w:val="0"/>
        </w:rPr>
        <w:t xml:space="preserve">Missionary Preparation Class</w:t>
      </w:r>
      <w:r w:rsidDel="00000000" w:rsidR="00000000" w:rsidRPr="00000000">
        <w:rPr>
          <w:rtl w:val="0"/>
        </w:rPr>
        <w:t xml:space="preserve"> began on September 13th at 7–8:30pm at the church. We meet every other week through Dec. 6th</w:t>
      </w:r>
    </w:p>
    <w:p w:rsidR="00000000" w:rsidDel="00000000" w:rsidP="00000000" w:rsidRDefault="00000000" w:rsidRPr="00000000" w14:paraId="0000001E">
      <w:pPr>
        <w:numPr>
          <w:ilvl w:val="0"/>
          <w:numId w:val="4"/>
        </w:numPr>
        <w:ind w:left="720" w:hanging="360"/>
      </w:pPr>
      <w:r w:rsidDel="00000000" w:rsidR="00000000" w:rsidRPr="00000000">
        <w:rPr>
          <w:b w:val="1"/>
          <w:rtl w:val="0"/>
        </w:rPr>
        <w:t xml:space="preserve">Youth Leadership Training</w:t>
      </w:r>
      <w:r w:rsidDel="00000000" w:rsidR="00000000" w:rsidRPr="00000000">
        <w:rPr>
          <w:rtl w:val="0"/>
        </w:rPr>
        <w:t xml:space="preserve"> September 24th 8:30am–Noon. RS cooking breakfast</w:t>
      </w:r>
    </w:p>
    <w:p w:rsidR="00000000" w:rsidDel="00000000" w:rsidP="00000000" w:rsidRDefault="00000000" w:rsidRPr="00000000" w14:paraId="0000001F">
      <w:pPr>
        <w:numPr>
          <w:ilvl w:val="0"/>
          <w:numId w:val="4"/>
        </w:numPr>
        <w:tabs>
          <w:tab w:val="left" w:pos="0"/>
        </w:tabs>
        <w:spacing w:line="331" w:lineRule="auto"/>
        <w:ind w:left="720" w:hanging="360"/>
      </w:pPr>
      <w:r w:rsidDel="00000000" w:rsidR="00000000" w:rsidRPr="00000000">
        <w:rPr>
          <w:b w:val="1"/>
          <w:rtl w:val="0"/>
        </w:rPr>
        <w:t xml:space="preserve">General Conference</w:t>
      </w:r>
      <w:r w:rsidDel="00000000" w:rsidR="00000000" w:rsidRPr="00000000">
        <w:rPr>
          <w:rtl w:val="0"/>
        </w:rPr>
        <w:t xml:space="preserve"> October 1st &amp; 2nd.</w:t>
      </w:r>
    </w:p>
    <w:p w:rsidR="00000000" w:rsidDel="00000000" w:rsidP="00000000" w:rsidRDefault="00000000" w:rsidRPr="00000000" w14:paraId="00000020">
      <w:pPr>
        <w:numPr>
          <w:ilvl w:val="0"/>
          <w:numId w:val="4"/>
        </w:numPr>
        <w:ind w:left="720" w:hanging="360"/>
      </w:pPr>
      <w:r w:rsidDel="00000000" w:rsidR="00000000" w:rsidRPr="00000000">
        <w:rPr>
          <w:b w:val="1"/>
          <w:rtl w:val="0"/>
        </w:rPr>
        <w:t xml:space="preserve">Ward Party</w:t>
      </w:r>
      <w:r w:rsidDel="00000000" w:rsidR="00000000" w:rsidRPr="00000000">
        <w:rPr>
          <w:rtl w:val="0"/>
        </w:rPr>
        <w:t xml:space="preserve">: October 31, 4:30pm at Blue Park. </w:t>
      </w:r>
      <w:r w:rsidDel="00000000" w:rsidR="00000000" w:rsidRPr="00000000">
        <w:rPr>
          <w:b w:val="1"/>
          <w:rtl w:val="0"/>
        </w:rPr>
        <w:t xml:space="preserve">Trunk or Treat</w:t>
      </w:r>
      <w:r w:rsidDel="00000000" w:rsidR="00000000" w:rsidRPr="00000000">
        <w:rPr>
          <w:rtl w:val="0"/>
        </w:rPr>
        <w:t xml:space="preserve"> &amp; </w:t>
      </w:r>
      <w:r w:rsidDel="00000000" w:rsidR="00000000" w:rsidRPr="00000000">
        <w:rPr>
          <w:b w:val="1"/>
          <w:rtl w:val="0"/>
        </w:rPr>
        <w:t xml:space="preserve">Food for Everyone</w:t>
      </w:r>
      <w:r w:rsidDel="00000000" w:rsidR="00000000" w:rsidRPr="00000000">
        <w:rPr>
          <w:rtl w:val="0"/>
        </w:rPr>
        <w:t xml:space="preserve">! Trunk or Treat starts at 4:50pm.</w:t>
      </w:r>
    </w:p>
    <w:p w:rsidR="00000000" w:rsidDel="00000000" w:rsidP="00000000" w:rsidRDefault="00000000" w:rsidRPr="00000000" w14:paraId="00000021">
      <w:pPr>
        <w:numPr>
          <w:ilvl w:val="0"/>
          <w:numId w:val="4"/>
        </w:numPr>
        <w:ind w:left="720" w:hanging="360"/>
      </w:pPr>
      <w:r w:rsidDel="00000000" w:rsidR="00000000" w:rsidRPr="00000000">
        <w:rPr>
          <w:b w:val="1"/>
          <w:rtl w:val="0"/>
        </w:rPr>
        <w:t xml:space="preserve">Primary Program</w:t>
      </w:r>
      <w:r w:rsidDel="00000000" w:rsidR="00000000" w:rsidRPr="00000000">
        <w:rPr>
          <w:rtl w:val="0"/>
        </w:rPr>
        <w:t xml:space="preserve"> Sunday November 13th</w:t>
      </w:r>
    </w:p>
    <w:p w:rsidR="00000000" w:rsidDel="00000000" w:rsidP="00000000" w:rsidRDefault="00000000" w:rsidRPr="00000000" w14:paraId="00000022">
      <w:pPr>
        <w:numPr>
          <w:ilvl w:val="0"/>
          <w:numId w:val="4"/>
        </w:numPr>
        <w:ind w:left="720" w:hanging="360"/>
      </w:pPr>
      <w:r w:rsidDel="00000000" w:rsidR="00000000" w:rsidRPr="00000000">
        <w:rPr>
          <w:b w:val="1"/>
          <w:rtl w:val="0"/>
        </w:rPr>
        <w:t xml:space="preserve">Ward Christmas Party</w:t>
      </w:r>
      <w:r w:rsidDel="00000000" w:rsidR="00000000" w:rsidRPr="00000000">
        <w:rPr>
          <w:rtl w:val="0"/>
        </w:rPr>
        <w:t xml:space="preserve">: December 10th, East Stake Center.</w:t>
      </w:r>
    </w:p>
    <w:p w:rsidR="00000000" w:rsidDel="00000000" w:rsidP="00000000" w:rsidRDefault="00000000" w:rsidRPr="00000000" w14:paraId="00000023">
      <w:pPr>
        <w:numPr>
          <w:ilvl w:val="0"/>
          <w:numId w:val="4"/>
        </w:numPr>
        <w:ind w:left="720" w:hanging="360"/>
      </w:pPr>
      <w:r w:rsidDel="00000000" w:rsidR="00000000" w:rsidRPr="00000000">
        <w:rPr>
          <w:b w:val="1"/>
          <w:rtl w:val="0"/>
        </w:rPr>
        <w:t xml:space="preserve">New Years Eve dance</w:t>
      </w:r>
      <w:r w:rsidDel="00000000" w:rsidR="00000000" w:rsidRPr="00000000">
        <w:rPr>
          <w:rtl w:val="0"/>
        </w:rPr>
        <w:t xml:space="preserve"> hosted by Goshen Stake. 7pm - 11pm. Includes the three stakes in Santaquin and Goshen. This will be at the Santaquin North Stake Center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Sacrament Meeting Greeters</w:t>
      </w:r>
    </w:p>
    <w:p w:rsidR="00000000" w:rsidDel="00000000" w:rsidP="00000000" w:rsidRDefault="00000000" w:rsidRPr="00000000" w14:paraId="00000026">
      <w:pPr>
        <w:numPr>
          <w:ilvl w:val="0"/>
          <w:numId w:val="9"/>
        </w:numPr>
        <w:ind w:left="1440" w:hanging="360"/>
      </w:pPr>
      <w:r w:rsidDel="00000000" w:rsidR="00000000" w:rsidRPr="00000000">
        <w:rPr>
          <w:rtl w:val="0"/>
        </w:rPr>
        <w:t xml:space="preserve">September: Elders Quorum </w:t>
      </w:r>
    </w:p>
    <w:p w:rsidR="00000000" w:rsidDel="00000000" w:rsidP="00000000" w:rsidRDefault="00000000" w:rsidRPr="00000000" w14:paraId="00000027">
      <w:pPr>
        <w:numPr>
          <w:ilvl w:val="0"/>
          <w:numId w:val="9"/>
        </w:numPr>
        <w:ind w:left="1440" w:hanging="360"/>
      </w:pPr>
      <w:r w:rsidDel="00000000" w:rsidR="00000000" w:rsidRPr="00000000">
        <w:rPr>
          <w:rtl w:val="0"/>
        </w:rPr>
        <w:t xml:space="preserve">October: Relief Society</w:t>
      </w:r>
    </w:p>
    <w:p w:rsidR="00000000" w:rsidDel="00000000" w:rsidP="00000000" w:rsidRDefault="00000000" w:rsidRPr="00000000" w14:paraId="00000028">
      <w:pPr>
        <w:numPr>
          <w:ilvl w:val="0"/>
          <w:numId w:val="9"/>
        </w:numPr>
        <w:ind w:left="1440" w:hanging="360"/>
      </w:pPr>
      <w:r w:rsidDel="00000000" w:rsidR="00000000" w:rsidRPr="00000000">
        <w:rPr>
          <w:rtl w:val="0"/>
        </w:rPr>
        <w:t xml:space="preserve">November: Sunday School </w:t>
      </w:r>
    </w:p>
    <w:p w:rsidR="00000000" w:rsidDel="00000000" w:rsidP="00000000" w:rsidRDefault="00000000" w:rsidRPr="00000000" w14:paraId="00000029">
      <w:pPr>
        <w:numPr>
          <w:ilvl w:val="0"/>
          <w:numId w:val="9"/>
        </w:numPr>
        <w:ind w:left="1440" w:hanging="360"/>
      </w:pPr>
      <w:r w:rsidDel="00000000" w:rsidR="00000000" w:rsidRPr="00000000">
        <w:rPr>
          <w:rtl w:val="0"/>
        </w:rPr>
        <w:t xml:space="preserve">December: Young Men</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Ward Clerk, Brother Kynaston</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Review action items from the previous Ward Council.</w:t>
      </w:r>
    </w:p>
    <w:p w:rsidR="00000000" w:rsidDel="00000000" w:rsidP="00000000" w:rsidRDefault="00000000" w:rsidRPr="00000000" w14:paraId="0000002D">
      <w:pPr>
        <w:numPr>
          <w:ilvl w:val="1"/>
          <w:numId w:val="5"/>
        </w:numPr>
        <w:ind w:left="1440" w:hanging="360"/>
        <w:rPr>
          <w:u w:val="none"/>
        </w:rPr>
      </w:pPr>
      <w:r w:rsidDel="00000000" w:rsidR="00000000" w:rsidRPr="00000000">
        <w:rPr>
          <w:rtl w:val="0"/>
        </w:rPr>
        <w:t xml:space="preserve">Reminder: January 15, 2023 deadline for ward history: </w:t>
      </w:r>
      <w:hyperlink r:id="rId11">
        <w:r w:rsidDel="00000000" w:rsidR="00000000" w:rsidRPr="00000000">
          <w:rPr>
            <w:color w:val="1155cc"/>
            <w:u w:val="single"/>
            <w:rtl w:val="0"/>
          </w:rPr>
          <w:t xml:space="preserve">https://tinyurl.com/10thWard2022History</w:t>
        </w:r>
      </w:hyperlink>
      <w:r w:rsidDel="00000000" w:rsidR="00000000" w:rsidRPr="00000000">
        <w:rPr>
          <w:rtl w:val="0"/>
        </w:rPr>
        <w:t xml:space="preserve">.</w:t>
      </w:r>
    </w:p>
    <w:p w:rsidR="00000000" w:rsidDel="00000000" w:rsidP="00000000" w:rsidRDefault="00000000" w:rsidRPr="00000000" w14:paraId="0000002E">
      <w:pPr>
        <w:numPr>
          <w:ilvl w:val="1"/>
          <w:numId w:val="5"/>
        </w:numPr>
        <w:ind w:left="1440" w:hanging="360"/>
        <w:rPr>
          <w:u w:val="none"/>
        </w:rPr>
      </w:pPr>
      <w:r w:rsidDel="00000000" w:rsidR="00000000" w:rsidRPr="00000000">
        <w:rPr>
          <w:rtl w:val="0"/>
        </w:rPr>
        <w:t xml:space="preserve">Youth Protection: Working to clean this up; extra sensitive due to recent litigation.</w:t>
      </w:r>
    </w:p>
    <w:p w:rsidR="00000000" w:rsidDel="00000000" w:rsidP="00000000" w:rsidRDefault="00000000" w:rsidRPr="00000000" w14:paraId="0000002F">
      <w:pPr>
        <w:numPr>
          <w:ilvl w:val="2"/>
          <w:numId w:val="5"/>
        </w:numPr>
        <w:ind w:left="2160" w:hanging="360"/>
        <w:rPr>
          <w:u w:val="none"/>
        </w:rPr>
      </w:pPr>
      <w:r w:rsidDel="00000000" w:rsidR="00000000" w:rsidRPr="00000000">
        <w:rPr>
          <w:rtl w:val="0"/>
        </w:rPr>
        <w:t xml:space="preserve">Sent report to those who asked for it. I’ll try to start sending it to a few you of you probably monthly for now; adjust as needed.</w:t>
      </w:r>
    </w:p>
    <w:p w:rsidR="00000000" w:rsidDel="00000000" w:rsidP="00000000" w:rsidRDefault="00000000" w:rsidRPr="00000000" w14:paraId="00000030">
      <w:pPr>
        <w:numPr>
          <w:ilvl w:val="2"/>
          <w:numId w:val="5"/>
        </w:numPr>
        <w:ind w:left="2160" w:hanging="360"/>
        <w:rPr>
          <w:u w:val="none"/>
        </w:rPr>
      </w:pPr>
      <w:r w:rsidDel="00000000" w:rsidR="00000000" w:rsidRPr="00000000">
        <w:rPr>
          <w:rtl w:val="0"/>
        </w:rPr>
        <w:t xml:space="preserve">Please have those that can’t log in to their lds.org account call me during the week, and we’ll get their accounts fixed.</w:t>
      </w:r>
    </w:p>
    <w:p w:rsidR="00000000" w:rsidDel="00000000" w:rsidP="00000000" w:rsidRDefault="00000000" w:rsidRPr="00000000" w14:paraId="00000031">
      <w:pPr>
        <w:numPr>
          <w:ilvl w:val="1"/>
          <w:numId w:val="5"/>
        </w:numPr>
        <w:ind w:left="1440" w:hanging="360"/>
        <w:rPr>
          <w:u w:val="none"/>
        </w:rPr>
      </w:pPr>
      <w:r w:rsidDel="00000000" w:rsidR="00000000" w:rsidRPr="00000000">
        <w:rPr>
          <w:rtl w:val="0"/>
        </w:rPr>
        <w:t xml:space="preserve">Debbie Tsosie getting married on the 28th, she needs help moving on the 29th.</w:t>
      </w:r>
    </w:p>
    <w:p w:rsidR="00000000" w:rsidDel="00000000" w:rsidP="00000000" w:rsidRDefault="00000000" w:rsidRPr="00000000" w14:paraId="00000032">
      <w:pPr>
        <w:numPr>
          <w:ilvl w:val="1"/>
          <w:numId w:val="5"/>
        </w:numPr>
        <w:ind w:left="1440" w:hanging="360"/>
        <w:rPr>
          <w:u w:val="none"/>
        </w:rPr>
      </w:pPr>
      <w:r w:rsidDel="00000000" w:rsidR="00000000" w:rsidRPr="00000000">
        <w:rPr>
          <w:rtl w:val="0"/>
        </w:rPr>
        <w:t xml:space="preserve">Sacrament improvement discussion: push to help focus more on the Savior. Ideas to improve focus.</w:t>
      </w:r>
    </w:p>
    <w:p w:rsidR="00000000" w:rsidDel="00000000" w:rsidP="00000000" w:rsidRDefault="00000000" w:rsidRPr="00000000" w14:paraId="00000033">
      <w:pPr>
        <w:numPr>
          <w:ilvl w:val="1"/>
          <w:numId w:val="5"/>
        </w:numPr>
        <w:ind w:left="1440" w:hanging="360"/>
        <w:rPr>
          <w:u w:val="none"/>
        </w:rPr>
      </w:pPr>
      <w:r w:rsidDel="00000000" w:rsidR="00000000" w:rsidRPr="00000000">
        <w:rPr>
          <w:rtl w:val="0"/>
        </w:rPr>
        <w:t xml:space="preserve">Ward Activities</w:t>
      </w:r>
    </w:p>
    <w:p w:rsidR="00000000" w:rsidDel="00000000" w:rsidP="00000000" w:rsidRDefault="00000000" w:rsidRPr="00000000" w14:paraId="00000034">
      <w:pPr>
        <w:numPr>
          <w:ilvl w:val="2"/>
          <w:numId w:val="5"/>
        </w:numPr>
        <w:ind w:left="2160" w:hanging="360"/>
        <w:rPr>
          <w:u w:val="none"/>
        </w:rPr>
      </w:pPr>
      <w:r w:rsidDel="00000000" w:rsidR="00000000" w:rsidRPr="00000000">
        <w:rPr>
          <w:rtl w:val="0"/>
        </w:rPr>
        <w:t xml:space="preserve">Want to plan 4 now.</w:t>
      </w:r>
    </w:p>
    <w:p w:rsidR="00000000" w:rsidDel="00000000" w:rsidP="00000000" w:rsidRDefault="00000000" w:rsidRPr="00000000" w14:paraId="00000035">
      <w:pPr>
        <w:numPr>
          <w:ilvl w:val="2"/>
          <w:numId w:val="5"/>
        </w:numPr>
        <w:ind w:left="2160" w:hanging="360"/>
        <w:rPr>
          <w:u w:val="none"/>
        </w:rPr>
      </w:pPr>
      <w:r w:rsidDel="00000000" w:rsidR="00000000" w:rsidRPr="00000000">
        <w:rPr>
          <w:rtl w:val="0"/>
        </w:rPr>
        <w:t xml:space="preserve">Christmas party</w:t>
      </w:r>
    </w:p>
    <w:p w:rsidR="00000000" w:rsidDel="00000000" w:rsidP="00000000" w:rsidRDefault="00000000" w:rsidRPr="00000000" w14:paraId="00000036">
      <w:pPr>
        <w:numPr>
          <w:ilvl w:val="3"/>
          <w:numId w:val="5"/>
        </w:numPr>
        <w:ind w:left="2880" w:hanging="360"/>
        <w:rPr>
          <w:u w:val="none"/>
        </w:rPr>
      </w:pPr>
      <w:r w:rsidDel="00000000" w:rsidR="00000000" w:rsidRPr="00000000">
        <w:rPr>
          <w:rtl w:val="0"/>
        </w:rPr>
        <w:t xml:space="preserve">December 10th at 9AM has been discussed as the time, but not yet made official.</w:t>
      </w:r>
    </w:p>
    <w:p w:rsidR="00000000" w:rsidDel="00000000" w:rsidP="00000000" w:rsidRDefault="00000000" w:rsidRPr="00000000" w14:paraId="00000037">
      <w:pPr>
        <w:numPr>
          <w:ilvl w:val="3"/>
          <w:numId w:val="5"/>
        </w:numPr>
        <w:ind w:left="2880" w:hanging="360"/>
        <w:rPr>
          <w:u w:val="none"/>
        </w:rPr>
      </w:pPr>
      <w:r w:rsidDel="00000000" w:rsidR="00000000" w:rsidRPr="00000000">
        <w:rPr>
          <w:rtl w:val="0"/>
        </w:rPr>
        <w:t xml:space="preserve">Food: Elders Q. Dutch oven? Sign ups? Set of grills for pancakes?</w:t>
      </w:r>
    </w:p>
    <w:p w:rsidR="00000000" w:rsidDel="00000000" w:rsidP="00000000" w:rsidRDefault="00000000" w:rsidRPr="00000000" w14:paraId="00000038">
      <w:pPr>
        <w:numPr>
          <w:ilvl w:val="2"/>
          <w:numId w:val="5"/>
        </w:numPr>
        <w:ind w:left="2160" w:hanging="360"/>
        <w:rPr>
          <w:u w:val="none"/>
        </w:rPr>
      </w:pPr>
      <w:r w:rsidDel="00000000" w:rsidR="00000000" w:rsidRPr="00000000">
        <w:rPr>
          <w:rtl w:val="0"/>
        </w:rPr>
        <w:t xml:space="preserve">Desire to have activities at stake center or places with enough seating &amp; space.</w:t>
      </w:r>
    </w:p>
    <w:p w:rsidR="00000000" w:rsidDel="00000000" w:rsidP="00000000" w:rsidRDefault="00000000" w:rsidRPr="00000000" w14:paraId="00000039">
      <w:pPr>
        <w:numPr>
          <w:ilvl w:val="3"/>
          <w:numId w:val="5"/>
        </w:numPr>
        <w:ind w:left="2880" w:hanging="360"/>
        <w:rPr>
          <w:u w:val="none"/>
        </w:rPr>
      </w:pPr>
      <w:r w:rsidDel="00000000" w:rsidR="00000000" w:rsidRPr="00000000">
        <w:rPr>
          <w:rtl w:val="0"/>
        </w:rPr>
        <w:t xml:space="preserve">Side note: benefit of the blue park, easy to invite whole neighborhood.</w:t>
      </w:r>
    </w:p>
    <w:p w:rsidR="00000000" w:rsidDel="00000000" w:rsidP="00000000" w:rsidRDefault="00000000" w:rsidRPr="00000000" w14:paraId="0000003A">
      <w:pPr>
        <w:numPr>
          <w:ilvl w:val="2"/>
          <w:numId w:val="5"/>
        </w:numPr>
        <w:ind w:left="2160" w:hanging="360"/>
        <w:rPr>
          <w:u w:val="none"/>
        </w:rPr>
      </w:pPr>
      <w:r w:rsidDel="00000000" w:rsidR="00000000" w:rsidRPr="00000000">
        <w:rPr>
          <w:rtl w:val="0"/>
        </w:rPr>
        <w:t xml:space="preserve">Ideas for activites: camping, games for kids while adults chat, bake sale, BBQ dinner, ice cream social, board game night, big group service. Bethlehem village shopts and food for Christmas party, game tournaments, derby car races, talent shows.</w:t>
      </w:r>
    </w:p>
    <w:p w:rsidR="00000000" w:rsidDel="00000000" w:rsidP="00000000" w:rsidRDefault="00000000" w:rsidRPr="00000000" w14:paraId="0000003B">
      <w:pPr>
        <w:numPr>
          <w:ilvl w:val="2"/>
          <w:numId w:val="5"/>
        </w:numPr>
        <w:ind w:left="2160" w:hanging="360"/>
        <w:rPr>
          <w:u w:val="none"/>
        </w:rPr>
      </w:pPr>
      <w:r w:rsidDel="00000000" w:rsidR="00000000" w:rsidRPr="00000000">
        <w:rPr>
          <w:rtl w:val="0"/>
        </w:rPr>
        <w:t xml:space="preserve">Desire to rent the payson pool.</w:t>
      </w:r>
    </w:p>
    <w:p w:rsidR="00000000" w:rsidDel="00000000" w:rsidP="00000000" w:rsidRDefault="00000000" w:rsidRPr="00000000" w14:paraId="0000003C">
      <w:pPr>
        <w:numPr>
          <w:ilvl w:val="1"/>
          <w:numId w:val="5"/>
        </w:numPr>
        <w:ind w:left="1440" w:hanging="360"/>
        <w:rPr>
          <w:u w:val="none"/>
        </w:rPr>
      </w:pPr>
      <w:r w:rsidDel="00000000" w:rsidR="00000000" w:rsidRPr="00000000">
        <w:rPr>
          <w:rtl w:val="0"/>
        </w:rPr>
        <w:t xml:space="preserve">Music</w:t>
      </w:r>
    </w:p>
    <w:p w:rsidR="00000000" w:rsidDel="00000000" w:rsidP="00000000" w:rsidRDefault="00000000" w:rsidRPr="00000000" w14:paraId="0000003D">
      <w:pPr>
        <w:numPr>
          <w:ilvl w:val="2"/>
          <w:numId w:val="5"/>
        </w:numPr>
        <w:ind w:left="2160" w:hanging="360"/>
        <w:rPr>
          <w:u w:val="none"/>
        </w:rPr>
      </w:pPr>
      <w:r w:rsidDel="00000000" w:rsidR="00000000" w:rsidRPr="00000000">
        <w:rPr>
          <w:rtl w:val="0"/>
        </w:rPr>
        <w:t xml:space="preserve">Christmas: need lots of hymns, have congregation sing more.</w:t>
      </w:r>
    </w:p>
    <w:p w:rsidR="00000000" w:rsidDel="00000000" w:rsidP="00000000" w:rsidRDefault="00000000" w:rsidRPr="00000000" w14:paraId="0000003E">
      <w:pPr>
        <w:numPr>
          <w:ilvl w:val="1"/>
          <w:numId w:val="5"/>
        </w:numPr>
        <w:ind w:left="1440" w:hanging="360"/>
        <w:rPr>
          <w:u w:val="none"/>
        </w:rPr>
      </w:pPr>
      <w:r w:rsidDel="00000000" w:rsidR="00000000" w:rsidRPr="00000000">
        <w:rPr>
          <w:rtl w:val="0"/>
        </w:rPr>
        <w:t xml:space="preserve">Bro Baker asking for spanish speaking ministers.</w:t>
      </w:r>
    </w:p>
    <w:p w:rsidR="00000000" w:rsidDel="00000000" w:rsidP="00000000" w:rsidRDefault="00000000" w:rsidRPr="00000000" w14:paraId="0000003F">
      <w:pPr>
        <w:numPr>
          <w:ilvl w:val="1"/>
          <w:numId w:val="5"/>
        </w:numPr>
        <w:ind w:left="1440" w:hanging="360"/>
        <w:rPr>
          <w:u w:val="none"/>
        </w:rPr>
      </w:pPr>
      <w:r w:rsidDel="00000000" w:rsidR="00000000" w:rsidRPr="00000000">
        <w:rPr>
          <w:rtl w:val="0"/>
        </w:rPr>
        <w:t xml:space="preserve">Brother Sister Kilner:</w:t>
      </w:r>
    </w:p>
    <w:p w:rsidR="00000000" w:rsidDel="00000000" w:rsidP="00000000" w:rsidRDefault="00000000" w:rsidRPr="00000000" w14:paraId="00000040">
      <w:pPr>
        <w:numPr>
          <w:ilvl w:val="2"/>
          <w:numId w:val="5"/>
        </w:numPr>
        <w:ind w:left="2160" w:hanging="360"/>
        <w:rPr>
          <w:u w:val="none"/>
        </w:rPr>
      </w:pPr>
      <w:r w:rsidDel="00000000" w:rsidR="00000000" w:rsidRPr="00000000">
        <w:rPr>
          <w:rtl w:val="0"/>
        </w:rPr>
        <w:t xml:space="preserve">Ward temple and family history plan</w:t>
      </w:r>
    </w:p>
    <w:p w:rsidR="00000000" w:rsidDel="00000000" w:rsidP="00000000" w:rsidRDefault="00000000" w:rsidRPr="00000000" w14:paraId="00000041">
      <w:pPr>
        <w:numPr>
          <w:ilvl w:val="2"/>
          <w:numId w:val="5"/>
        </w:numPr>
        <w:ind w:left="2160" w:hanging="360"/>
        <w:rPr>
          <w:u w:val="none"/>
        </w:rPr>
      </w:pPr>
      <w:r w:rsidDel="00000000" w:rsidR="00000000" w:rsidRPr="00000000">
        <w:rPr>
          <w:rtl w:val="0"/>
        </w:rPr>
        <w:t xml:space="preserve">Ward temple nights + ice cream social</w:t>
      </w:r>
    </w:p>
    <w:p w:rsidR="00000000" w:rsidDel="00000000" w:rsidP="00000000" w:rsidRDefault="00000000" w:rsidRPr="00000000" w14:paraId="00000042">
      <w:pPr>
        <w:numPr>
          <w:ilvl w:val="2"/>
          <w:numId w:val="5"/>
        </w:numPr>
        <w:ind w:left="2160" w:hanging="360"/>
        <w:rPr>
          <w:u w:val="none"/>
        </w:rPr>
      </w:pPr>
      <w:r w:rsidDel="00000000" w:rsidR="00000000" w:rsidRPr="00000000">
        <w:rPr>
          <w:rtl w:val="0"/>
        </w:rPr>
        <w:t xml:space="preserve">Discussed committees the Kilners have inplace, and the need to have a priest quorum member and a YW from th 16-18 class.</w:t>
      </w:r>
    </w:p>
    <w:p w:rsidR="00000000" w:rsidDel="00000000" w:rsidP="00000000" w:rsidRDefault="00000000" w:rsidRPr="00000000" w14:paraId="00000043">
      <w:pPr>
        <w:numPr>
          <w:ilvl w:val="2"/>
          <w:numId w:val="5"/>
        </w:numPr>
        <w:ind w:left="2160" w:hanging="360"/>
        <w:rPr>
          <w:u w:val="none"/>
        </w:rPr>
      </w:pPr>
      <w:r w:rsidDel="00000000" w:rsidR="00000000" w:rsidRPr="00000000">
        <w:rPr>
          <w:rtl w:val="0"/>
        </w:rPr>
        <w:t xml:space="preserve">Need priest and YW added to Activities committee</w:t>
      </w:r>
    </w:p>
    <w:p w:rsidR="00000000" w:rsidDel="00000000" w:rsidP="00000000" w:rsidRDefault="00000000" w:rsidRPr="00000000" w14:paraId="00000044">
      <w:pPr>
        <w:numPr>
          <w:ilvl w:val="2"/>
          <w:numId w:val="5"/>
        </w:numPr>
        <w:ind w:left="2160" w:hanging="360"/>
        <w:rPr>
          <w:u w:val="none"/>
        </w:rPr>
      </w:pPr>
      <w:r w:rsidDel="00000000" w:rsidR="00000000" w:rsidRPr="00000000">
        <w:rPr>
          <w:rtl w:val="0"/>
        </w:rPr>
        <w:t xml:space="preserve">Idea to get ‘Bishop Miller Van” - to help single adults get to temple.</w:t>
      </w:r>
    </w:p>
    <w:p w:rsidR="00000000" w:rsidDel="00000000" w:rsidP="00000000" w:rsidRDefault="00000000" w:rsidRPr="00000000" w14:paraId="00000045">
      <w:pPr>
        <w:numPr>
          <w:ilvl w:val="2"/>
          <w:numId w:val="5"/>
        </w:numPr>
        <w:ind w:left="2160" w:hanging="360"/>
        <w:rPr>
          <w:u w:val="none"/>
        </w:rPr>
      </w:pPr>
      <w:r w:rsidDel="00000000" w:rsidR="00000000" w:rsidRPr="00000000">
        <w:rPr>
          <w:rtl w:val="0"/>
        </w:rPr>
        <w:t xml:space="preserve">Need to organize baby sitters; Hangout with Hunter Leftler</w:t>
      </w:r>
    </w:p>
    <w:p w:rsidR="00000000" w:rsidDel="00000000" w:rsidP="00000000" w:rsidRDefault="00000000" w:rsidRPr="00000000" w14:paraId="00000046">
      <w:pPr>
        <w:numPr>
          <w:ilvl w:val="2"/>
          <w:numId w:val="5"/>
        </w:numPr>
        <w:ind w:left="2160" w:hanging="360"/>
        <w:rPr>
          <w:u w:val="none"/>
        </w:rPr>
      </w:pPr>
      <w:r w:rsidDel="00000000" w:rsidR="00000000" w:rsidRPr="00000000">
        <w:rPr>
          <w:rtl w:val="0"/>
        </w:rPr>
        <w:t xml:space="preserve">Ward temple night quarterly vs monthly?</w:t>
      </w:r>
    </w:p>
    <w:p w:rsidR="00000000" w:rsidDel="00000000" w:rsidP="00000000" w:rsidRDefault="00000000" w:rsidRPr="00000000" w14:paraId="00000047">
      <w:pPr>
        <w:numPr>
          <w:ilvl w:val="2"/>
          <w:numId w:val="5"/>
        </w:numPr>
        <w:ind w:left="2160" w:hanging="360"/>
        <w:rPr>
          <w:u w:val="none"/>
        </w:rPr>
      </w:pPr>
      <w:r w:rsidDel="00000000" w:rsidR="00000000" w:rsidRPr="00000000">
        <w:rPr>
          <w:rtl w:val="0"/>
        </w:rPr>
        <w:t xml:space="preserve">Desire to have temple minute at the beginning of each class. Testimony or temple related thought.</w:t>
      </w:r>
    </w:p>
    <w:p w:rsidR="00000000" w:rsidDel="00000000" w:rsidP="00000000" w:rsidRDefault="00000000" w:rsidRPr="00000000" w14:paraId="00000048">
      <w:pPr>
        <w:numPr>
          <w:ilvl w:val="2"/>
          <w:numId w:val="5"/>
        </w:numPr>
        <w:ind w:left="2160" w:hanging="360"/>
        <w:rPr>
          <w:u w:val="none"/>
        </w:rPr>
      </w:pPr>
      <w:r w:rsidDel="00000000" w:rsidR="00000000" w:rsidRPr="00000000">
        <w:rPr>
          <w:rtl w:val="0"/>
        </w:rPr>
        <w:t xml:space="preserve">Youth baptism baptisms: Bishop and Sis Burton to plan.</w:t>
      </w:r>
    </w:p>
    <w:p w:rsidR="00000000" w:rsidDel="00000000" w:rsidP="00000000" w:rsidRDefault="00000000" w:rsidRPr="00000000" w14:paraId="00000049">
      <w:pPr>
        <w:numPr>
          <w:ilvl w:val="2"/>
          <w:numId w:val="5"/>
        </w:numPr>
        <w:ind w:left="2160" w:hanging="360"/>
        <w:rPr>
          <w:u w:val="none"/>
        </w:rPr>
      </w:pPr>
      <w:r w:rsidDel="00000000" w:rsidR="00000000" w:rsidRPr="00000000">
        <w:rPr>
          <w:rtl w:val="0"/>
        </w:rPr>
        <w:t xml:space="preserve">Bishop take aways for the Kilners:</w:t>
      </w:r>
    </w:p>
    <w:p w:rsidR="00000000" w:rsidDel="00000000" w:rsidP="00000000" w:rsidRDefault="00000000" w:rsidRPr="00000000" w14:paraId="0000004A">
      <w:pPr>
        <w:numPr>
          <w:ilvl w:val="3"/>
          <w:numId w:val="5"/>
        </w:numPr>
        <w:ind w:left="2880" w:hanging="360"/>
        <w:rPr>
          <w:u w:val="none"/>
        </w:rPr>
      </w:pPr>
      <w:r w:rsidDel="00000000" w:rsidR="00000000" w:rsidRPr="00000000">
        <w:rPr>
          <w:rtl w:val="0"/>
        </w:rPr>
        <w:t xml:space="preserve">Do temple minute.</w:t>
      </w:r>
    </w:p>
    <w:p w:rsidR="00000000" w:rsidDel="00000000" w:rsidP="00000000" w:rsidRDefault="00000000" w:rsidRPr="00000000" w14:paraId="0000004B">
      <w:pPr>
        <w:numPr>
          <w:ilvl w:val="3"/>
          <w:numId w:val="5"/>
        </w:numPr>
        <w:ind w:left="2880" w:hanging="360"/>
        <w:rPr>
          <w:u w:val="none"/>
        </w:rPr>
      </w:pPr>
      <w:r w:rsidDel="00000000" w:rsidR="00000000" w:rsidRPr="00000000">
        <w:rPr>
          <w:rtl w:val="0"/>
        </w:rPr>
        <w:t xml:space="preserve">Call temple coordinate ward temple night.</w:t>
      </w:r>
    </w:p>
    <w:p w:rsidR="00000000" w:rsidDel="00000000" w:rsidP="00000000" w:rsidRDefault="00000000" w:rsidRPr="00000000" w14:paraId="0000004C">
      <w:pPr>
        <w:numPr>
          <w:ilvl w:val="3"/>
          <w:numId w:val="5"/>
        </w:numPr>
        <w:ind w:left="2880" w:hanging="360"/>
        <w:rPr>
          <w:u w:val="none"/>
        </w:rPr>
      </w:pPr>
      <w:r w:rsidDel="00000000" w:rsidR="00000000" w:rsidRPr="00000000">
        <w:rPr>
          <w:rtl w:val="0"/>
        </w:rPr>
        <w:t xml:space="preserve">After choosing a night, organize YM/YW baby sitters.</w:t>
      </w:r>
    </w:p>
    <w:p w:rsidR="00000000" w:rsidDel="00000000" w:rsidP="00000000" w:rsidRDefault="00000000" w:rsidRPr="00000000" w14:paraId="0000004D">
      <w:pPr>
        <w:numPr>
          <w:ilvl w:val="3"/>
          <w:numId w:val="5"/>
        </w:numPr>
        <w:ind w:left="2880" w:hanging="360"/>
        <w:rPr>
          <w:u w:val="none"/>
        </w:rPr>
      </w:pPr>
      <w:r w:rsidDel="00000000" w:rsidR="00000000" w:rsidRPr="00000000">
        <w:rPr>
          <w:rtl w:val="0"/>
        </w:rPr>
        <w:t xml:space="preserve">Requested Sis Burton push this for the youth.</w:t>
      </w:r>
    </w:p>
    <w:p w:rsidR="00000000" w:rsidDel="00000000" w:rsidP="00000000" w:rsidRDefault="00000000" w:rsidRPr="00000000" w14:paraId="0000004E">
      <w:pPr>
        <w:numPr>
          <w:ilvl w:val="2"/>
          <w:numId w:val="5"/>
        </w:numPr>
        <w:ind w:left="2160" w:hanging="360"/>
        <w:rPr>
          <w:u w:val="none"/>
        </w:rPr>
      </w:pPr>
      <w:r w:rsidDel="00000000" w:rsidR="00000000" w:rsidRPr="00000000">
        <w:rPr>
          <w:rtl w:val="0"/>
        </w:rPr>
        <w:t xml:space="preserve">5th Sunday: Do family history?</w:t>
      </w:r>
    </w:p>
    <w:p w:rsidR="00000000" w:rsidDel="00000000" w:rsidP="00000000" w:rsidRDefault="00000000" w:rsidRPr="00000000" w14:paraId="0000004F">
      <w:pPr>
        <w:numPr>
          <w:ilvl w:val="1"/>
          <w:numId w:val="5"/>
        </w:numPr>
        <w:ind w:left="1440" w:hanging="360"/>
        <w:rPr>
          <w:u w:val="none"/>
        </w:rPr>
      </w:pPr>
      <w:r w:rsidDel="00000000" w:rsidR="00000000" w:rsidRPr="00000000">
        <w:rPr>
          <w:rtl w:val="0"/>
        </w:rPr>
        <w:t xml:space="preserve">Service committee beeing formed? Lets include youth.</w:t>
      </w:r>
    </w:p>
    <w:p w:rsidR="00000000" w:rsidDel="00000000" w:rsidP="00000000" w:rsidRDefault="00000000" w:rsidRPr="00000000" w14:paraId="00000050">
      <w:pPr>
        <w:numPr>
          <w:ilvl w:val="0"/>
          <w:numId w:val="5"/>
        </w:numPr>
        <w:ind w:left="720" w:hanging="360"/>
      </w:pPr>
      <w:r w:rsidDel="00000000" w:rsidR="00000000" w:rsidRPr="00000000">
        <w:rPr>
          <w:rtl w:val="0"/>
        </w:rPr>
        <w:t xml:space="preserve">Budget review: any one have questions?</w:t>
      </w:r>
    </w:p>
    <w:p w:rsidR="00000000" w:rsidDel="00000000" w:rsidP="00000000" w:rsidRDefault="00000000" w:rsidRPr="00000000" w14:paraId="00000051">
      <w:pPr>
        <w:numPr>
          <w:ilvl w:val="0"/>
          <w:numId w:val="5"/>
        </w:numPr>
        <w:ind w:left="720" w:hanging="360"/>
        <w:rPr>
          <w:u w:val="none"/>
        </w:rPr>
      </w:pPr>
      <w:r w:rsidDel="00000000" w:rsidR="00000000" w:rsidRPr="00000000">
        <w:rPr>
          <w:rtl w:val="0"/>
        </w:rPr>
        <w:t xml:space="preserve">Youth Protection Training Reminder</w:t>
      </w:r>
    </w:p>
    <w:p w:rsidR="00000000" w:rsidDel="00000000" w:rsidP="00000000" w:rsidRDefault="00000000" w:rsidRPr="00000000" w14:paraId="00000052">
      <w:pPr>
        <w:numPr>
          <w:ilvl w:val="1"/>
          <w:numId w:val="5"/>
        </w:numPr>
        <w:ind w:left="1440" w:hanging="360"/>
        <w:rPr>
          <w:u w:val="none"/>
        </w:rPr>
      </w:pPr>
      <w:r w:rsidDel="00000000" w:rsidR="00000000" w:rsidRPr="00000000">
        <w:rPr>
          <w:rtl w:val="0"/>
        </w:rPr>
        <w:t xml:space="preserve">Need to find a way to take/mark it as done en masse.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Covenant Path: “Build </w:t>
      </w:r>
      <w:r w:rsidDel="00000000" w:rsidR="00000000" w:rsidRPr="00000000">
        <w:rPr>
          <w:b w:val="1"/>
          <w:i w:val="1"/>
          <w:rtl w:val="0"/>
        </w:rPr>
        <w:t xml:space="preserve">spiritual</w:t>
      </w:r>
      <w:r w:rsidDel="00000000" w:rsidR="00000000" w:rsidRPr="00000000">
        <w:rPr>
          <w:b w:val="1"/>
          <w:rtl w:val="0"/>
        </w:rPr>
        <w:t xml:space="preserve"> strength”</w:t>
      </w:r>
      <w:r w:rsidDel="00000000" w:rsidR="00000000" w:rsidRPr="00000000">
        <w:rPr>
          <w:rtl w:val="0"/>
        </w:rPr>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Bro. Perez. Preparation to baptize his son. Bro. Baker to report</w:t>
      </w:r>
    </w:p>
    <w:p w:rsidR="00000000" w:rsidDel="00000000" w:rsidP="00000000" w:rsidRDefault="00000000" w:rsidRPr="00000000" w14:paraId="00000056">
      <w:pPr>
        <w:numPr>
          <w:ilvl w:val="0"/>
          <w:numId w:val="6"/>
        </w:numPr>
        <w:ind w:left="720" w:hanging="360"/>
      </w:pPr>
      <w:r w:rsidDel="00000000" w:rsidR="00000000" w:rsidRPr="00000000">
        <w:rPr>
          <w:rtl w:val="0"/>
        </w:rPr>
        <w:t xml:space="preserve">Bro. Johnson is struggling, Bro. Hawkins to provide a report</w:t>
      </w:r>
    </w:p>
    <w:p w:rsidR="00000000" w:rsidDel="00000000" w:rsidP="00000000" w:rsidRDefault="00000000" w:rsidRPr="00000000" w14:paraId="00000057">
      <w:pPr>
        <w:numPr>
          <w:ilvl w:val="0"/>
          <w:numId w:val="6"/>
        </w:numPr>
        <w:ind w:left="720" w:hanging="360"/>
      </w:pPr>
      <w:r w:rsidDel="00000000" w:rsidR="00000000" w:rsidRPr="00000000">
        <w:rPr>
          <w:rtl w:val="0"/>
        </w:rPr>
        <w:t xml:space="preserve">Gurr’s were sealed in the temple Saturday before Stake Conference</w:t>
      </w:r>
    </w:p>
    <w:p w:rsidR="00000000" w:rsidDel="00000000" w:rsidP="00000000" w:rsidRDefault="00000000" w:rsidRPr="00000000" w14:paraId="00000058">
      <w:pPr>
        <w:numPr>
          <w:ilvl w:val="0"/>
          <w:numId w:val="6"/>
        </w:numPr>
        <w:ind w:left="720" w:hanging="360"/>
      </w:pPr>
      <w:r w:rsidDel="00000000" w:rsidR="00000000" w:rsidRPr="00000000">
        <w:rPr>
          <w:rtl w:val="0"/>
        </w:rPr>
        <w:t xml:space="preserve">Matthew Drager was ordained an Elder!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Bishopric: “Build </w:t>
      </w:r>
      <w:r w:rsidDel="00000000" w:rsidR="00000000" w:rsidRPr="00000000">
        <w:rPr>
          <w:b w:val="1"/>
          <w:i w:val="1"/>
          <w:rtl w:val="0"/>
        </w:rPr>
        <w:t xml:space="preserve">spiritual</w:t>
      </w:r>
      <w:r w:rsidDel="00000000" w:rsidR="00000000" w:rsidRPr="00000000">
        <w:rPr>
          <w:b w:val="1"/>
          <w:rtl w:val="0"/>
        </w:rPr>
        <w:t xml:space="preserve"> strength and </w:t>
      </w:r>
      <w:r w:rsidDel="00000000" w:rsidR="00000000" w:rsidRPr="00000000">
        <w:rPr>
          <w:b w:val="1"/>
          <w:i w:val="1"/>
          <w:rtl w:val="0"/>
        </w:rPr>
        <w:t xml:space="preserve">unity</w:t>
      </w:r>
      <w:r w:rsidDel="00000000" w:rsidR="00000000" w:rsidRPr="00000000">
        <w:rPr>
          <w:b w:val="1"/>
          <w:rtl w:val="0"/>
        </w:rPr>
        <w:t xml:space="preserve"> in the ward”</w:t>
      </w:r>
    </w:p>
    <w:p w:rsidR="00000000" w:rsidDel="00000000" w:rsidP="00000000" w:rsidRDefault="00000000" w:rsidRPr="00000000" w14:paraId="0000005B">
      <w:pPr>
        <w:numPr>
          <w:ilvl w:val="0"/>
          <w:numId w:val="6"/>
        </w:numPr>
        <w:ind w:left="720" w:hanging="360"/>
      </w:pPr>
      <w:r w:rsidDel="00000000" w:rsidR="00000000" w:rsidRPr="00000000">
        <w:rPr>
          <w:rtl w:val="0"/>
        </w:rPr>
        <w:t xml:space="preserve">Protecting Children &amp; Youth: Report</w:t>
      </w:r>
    </w:p>
    <w:p w:rsidR="00000000" w:rsidDel="00000000" w:rsidP="00000000" w:rsidRDefault="00000000" w:rsidRPr="00000000" w14:paraId="0000005C">
      <w:pPr>
        <w:numPr>
          <w:ilvl w:val="0"/>
          <w:numId w:val="6"/>
        </w:numPr>
        <w:ind w:left="720" w:hanging="360"/>
      </w:pPr>
      <w:r w:rsidDel="00000000" w:rsidR="00000000" w:rsidRPr="00000000">
        <w:rPr>
          <w:b w:val="1"/>
          <w:rtl w:val="0"/>
        </w:rPr>
        <w:t xml:space="preserve">Ward Council</w:t>
      </w:r>
      <w:r w:rsidDel="00000000" w:rsidR="00000000" w:rsidRPr="00000000">
        <w:rPr>
          <w:rtl w:val="0"/>
        </w:rPr>
        <w:t xml:space="preserve">: </w:t>
      </w:r>
      <w:r w:rsidDel="00000000" w:rsidR="00000000" w:rsidRPr="00000000">
        <w:rPr>
          <w:b w:val="1"/>
          <w:rtl w:val="0"/>
        </w:rPr>
        <w:t xml:space="preserve">Self Reliance</w:t>
      </w:r>
      <w:r w:rsidDel="00000000" w:rsidR="00000000" w:rsidRPr="00000000">
        <w:rPr>
          <w:rtl w:val="0"/>
        </w:rPr>
        <w:t xml:space="preserve">. Courses set to begin</w:t>
      </w:r>
    </w:p>
    <w:p w:rsidR="00000000" w:rsidDel="00000000" w:rsidP="00000000" w:rsidRDefault="00000000" w:rsidRPr="00000000" w14:paraId="0000005D">
      <w:pPr>
        <w:numPr>
          <w:ilvl w:val="0"/>
          <w:numId w:val="6"/>
        </w:numPr>
        <w:ind w:left="720" w:hanging="360"/>
        <w:rPr>
          <w:u w:val="none"/>
        </w:rPr>
      </w:pPr>
      <w:r w:rsidDel="00000000" w:rsidR="00000000" w:rsidRPr="00000000">
        <w:rPr>
          <w:rtl w:val="0"/>
        </w:rPr>
        <w:t xml:space="preserve">Our Sacrament meetings: Ideas for Improvement</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Ward Emergency Preparedness, Brother Hyde</w:t>
      </w:r>
    </w:p>
    <w:p w:rsidR="00000000" w:rsidDel="00000000" w:rsidP="00000000" w:rsidRDefault="00000000" w:rsidRPr="00000000" w14:paraId="00000060">
      <w:pPr>
        <w:rPr/>
      </w:pPr>
      <w:r w:rsidDel="00000000" w:rsidR="00000000" w:rsidRPr="00000000">
        <w:rPr>
          <w:rtl w:val="0"/>
        </w:rPr>
        <w:t xml:space="preserve">(Discuss </w:t>
      </w:r>
      <w:r w:rsidDel="00000000" w:rsidR="00000000" w:rsidRPr="00000000">
        <w:rPr>
          <w:b w:val="1"/>
          <w:rtl w:val="0"/>
        </w:rPr>
        <w:t xml:space="preserve">1st Sunday</w:t>
      </w:r>
      <w:r w:rsidDel="00000000" w:rsidR="00000000" w:rsidRPr="00000000">
        <w:rPr>
          <w:rtl w:val="0"/>
        </w:rPr>
        <w:t xml:space="preserve"> of the month) </w:t>
      </w:r>
    </w:p>
    <w:p w:rsidR="00000000" w:rsidDel="00000000" w:rsidP="00000000" w:rsidRDefault="00000000" w:rsidRPr="00000000" w14:paraId="00000061">
      <w:pPr>
        <w:numPr>
          <w:ilvl w:val="0"/>
          <w:numId w:val="12"/>
        </w:numPr>
        <w:ind w:left="720" w:hanging="360"/>
      </w:pPr>
      <w:r w:rsidDel="00000000" w:rsidR="00000000" w:rsidRPr="00000000">
        <w:rPr>
          <w:rtl w:val="0"/>
        </w:rPr>
        <w:t xml:space="preserve"> Out  August 15th for 6 weeks.</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Missionary Work, Brother Orton</w:t>
      </w:r>
      <w:r w:rsidDel="00000000" w:rsidR="00000000" w:rsidRPr="00000000">
        <w:rPr>
          <w:rtl w:val="0"/>
        </w:rPr>
        <w:t xml:space="preserve"> </w:t>
        <w:br w:type="textWrapping"/>
        <w:t xml:space="preserve">(Discuss </w:t>
      </w:r>
      <w:r w:rsidDel="00000000" w:rsidR="00000000" w:rsidRPr="00000000">
        <w:rPr>
          <w:b w:val="1"/>
          <w:rtl w:val="0"/>
        </w:rPr>
        <w:t xml:space="preserve">1st Sunday</w:t>
      </w:r>
      <w:r w:rsidDel="00000000" w:rsidR="00000000" w:rsidRPr="00000000">
        <w:rPr>
          <w:rtl w:val="0"/>
        </w:rPr>
        <w:t xml:space="preserve"> of the month)</w:t>
      </w:r>
    </w:p>
    <w:p w:rsidR="00000000" w:rsidDel="00000000" w:rsidP="00000000" w:rsidRDefault="00000000" w:rsidRPr="00000000" w14:paraId="00000064">
      <w:pPr>
        <w:numPr>
          <w:ilvl w:val="0"/>
          <w:numId w:val="17"/>
        </w:numPr>
        <w:ind w:left="1440" w:hanging="360"/>
      </w:pPr>
      <w:r w:rsidDel="00000000" w:rsidR="00000000" w:rsidRPr="00000000">
        <w:rPr>
          <w:rtl w:val="0"/>
        </w:rPr>
        <w:t xml:space="preserve">Missionary Report (see at the bottom of this document)</w:t>
      </w:r>
    </w:p>
    <w:p w:rsidR="00000000" w:rsidDel="00000000" w:rsidP="00000000" w:rsidRDefault="00000000" w:rsidRPr="00000000" w14:paraId="00000065">
      <w:pPr>
        <w:numPr>
          <w:ilvl w:val="0"/>
          <w:numId w:val="17"/>
        </w:numPr>
        <w:ind w:left="1440" w:hanging="360"/>
      </w:pPr>
      <w:r w:rsidDel="00000000" w:rsidR="00000000" w:rsidRPr="00000000">
        <w:rPr>
          <w:rtl w:val="0"/>
        </w:rPr>
        <w:t xml:space="preserve">Missionary Prep Started September 13th</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Ward Activities, Bro. &amp; Sis. Lefler “Build </w:t>
      </w:r>
      <w:r w:rsidDel="00000000" w:rsidR="00000000" w:rsidRPr="00000000">
        <w:rPr>
          <w:b w:val="1"/>
          <w:i w:val="1"/>
          <w:rtl w:val="0"/>
        </w:rPr>
        <w:t xml:space="preserve">unity</w:t>
      </w:r>
      <w:r w:rsidDel="00000000" w:rsidR="00000000" w:rsidRPr="00000000">
        <w:rPr>
          <w:b w:val="1"/>
          <w:rtl w:val="0"/>
        </w:rPr>
        <w:t xml:space="preserve"> in the ward”</w:t>
      </w:r>
    </w:p>
    <w:p w:rsidR="00000000" w:rsidDel="00000000" w:rsidP="00000000" w:rsidRDefault="00000000" w:rsidRPr="00000000" w14:paraId="00000068">
      <w:pPr>
        <w:rPr/>
      </w:pPr>
      <w:r w:rsidDel="00000000" w:rsidR="00000000" w:rsidRPr="00000000">
        <w:rPr>
          <w:rtl w:val="0"/>
        </w:rPr>
        <w:t xml:space="preserve">(Discuss </w:t>
      </w:r>
      <w:r w:rsidDel="00000000" w:rsidR="00000000" w:rsidRPr="00000000">
        <w:rPr>
          <w:b w:val="1"/>
          <w:rtl w:val="0"/>
        </w:rPr>
        <w:t xml:space="preserve">3rd Sunday</w:t>
      </w:r>
      <w:r w:rsidDel="00000000" w:rsidR="00000000" w:rsidRPr="00000000">
        <w:rPr>
          <w:rtl w:val="0"/>
        </w:rPr>
        <w:t xml:space="preserve"> of the month)</w:t>
      </w:r>
    </w:p>
    <w:p w:rsidR="00000000" w:rsidDel="00000000" w:rsidP="00000000" w:rsidRDefault="00000000" w:rsidRPr="00000000" w14:paraId="00000069">
      <w:pPr>
        <w:numPr>
          <w:ilvl w:val="0"/>
          <w:numId w:val="8"/>
        </w:numPr>
        <w:ind w:left="720" w:hanging="360"/>
        <w:rPr>
          <w:u w:val="none"/>
        </w:rPr>
      </w:pPr>
      <w:r w:rsidDel="00000000" w:rsidR="00000000" w:rsidRPr="00000000">
        <w:rPr>
          <w:rtl w:val="0"/>
        </w:rPr>
        <w:t xml:space="preserve">Who are the committee members?</w:t>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How much budget do we have for our activities?</w:t>
      </w:r>
    </w:p>
    <w:p w:rsidR="00000000" w:rsidDel="00000000" w:rsidP="00000000" w:rsidRDefault="00000000" w:rsidRPr="00000000" w14:paraId="0000006B">
      <w:pPr>
        <w:numPr>
          <w:ilvl w:val="0"/>
          <w:numId w:val="8"/>
        </w:numPr>
        <w:ind w:left="720" w:hanging="360"/>
        <w:rPr>
          <w:u w:val="none"/>
        </w:rPr>
      </w:pPr>
      <w:r w:rsidDel="00000000" w:rsidR="00000000" w:rsidRPr="00000000">
        <w:rPr>
          <w:rtl w:val="0"/>
        </w:rPr>
        <w:t xml:space="preserve">Please coordinate with RS on what has been done so far for Christmas party</w:t>
      </w:r>
    </w:p>
    <w:p w:rsidR="00000000" w:rsidDel="00000000" w:rsidP="00000000" w:rsidRDefault="00000000" w:rsidRPr="00000000" w14:paraId="0000006C">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Ward Music Committee, Sister Ward</w:t>
      </w:r>
    </w:p>
    <w:p w:rsidR="00000000" w:rsidDel="00000000" w:rsidP="00000000" w:rsidRDefault="00000000" w:rsidRPr="00000000" w14:paraId="0000006F">
      <w:pPr>
        <w:rPr/>
      </w:pPr>
      <w:r w:rsidDel="00000000" w:rsidR="00000000" w:rsidRPr="00000000">
        <w:rPr>
          <w:rtl w:val="0"/>
        </w:rPr>
        <w:t xml:space="preserve">(Discuss </w:t>
      </w:r>
      <w:r w:rsidDel="00000000" w:rsidR="00000000" w:rsidRPr="00000000">
        <w:rPr>
          <w:b w:val="1"/>
          <w:rtl w:val="0"/>
        </w:rPr>
        <w:t xml:space="preserve">3rd Sunday</w:t>
      </w:r>
      <w:r w:rsidDel="00000000" w:rsidR="00000000" w:rsidRPr="00000000">
        <w:rPr>
          <w:rtl w:val="0"/>
        </w:rPr>
        <w:t xml:space="preserve"> of the month)</w:t>
      </w:r>
    </w:p>
    <w:p w:rsidR="00000000" w:rsidDel="00000000" w:rsidP="00000000" w:rsidRDefault="00000000" w:rsidRPr="00000000" w14:paraId="00000070">
      <w:pPr>
        <w:numPr>
          <w:ilvl w:val="0"/>
          <w:numId w:val="7"/>
        </w:numPr>
        <w:ind w:left="720" w:hanging="360"/>
        <w:rPr>
          <w:u w:val="none"/>
        </w:rPr>
      </w:pPr>
      <w:r w:rsidDel="00000000" w:rsidR="00000000" w:rsidRPr="00000000">
        <w:rPr>
          <w:rtl w:val="0"/>
        </w:rPr>
        <w:t xml:space="preserve">Christmas Day is Sunday. Let’s plan a musical Sacrament. Perhaps different people playing the organ as we sing the hymns. “I heard the Bells on Christmas Day” with bells.</w:t>
      </w:r>
    </w:p>
    <w:p w:rsidR="00000000" w:rsidDel="00000000" w:rsidP="00000000" w:rsidRDefault="00000000" w:rsidRPr="00000000" w14:paraId="00000071">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Temple &amp; Family History Committee, Bro. &amp; Sis. Kilner</w:t>
        <w:br w:type="textWrapping"/>
      </w:r>
      <w:r w:rsidDel="00000000" w:rsidR="00000000" w:rsidRPr="00000000">
        <w:rPr>
          <w:rtl w:val="0"/>
        </w:rPr>
        <w:t xml:space="preserve">(Discuss </w:t>
      </w:r>
      <w:r w:rsidDel="00000000" w:rsidR="00000000" w:rsidRPr="00000000">
        <w:rPr>
          <w:b w:val="1"/>
          <w:rtl w:val="0"/>
        </w:rPr>
        <w:t xml:space="preserve">3rd Sunday</w:t>
      </w:r>
      <w:r w:rsidDel="00000000" w:rsidR="00000000" w:rsidRPr="00000000">
        <w:rPr>
          <w:rtl w:val="0"/>
        </w:rPr>
        <w:t xml:space="preserve"> of the month)</w:t>
      </w:r>
      <w:r w:rsidDel="00000000" w:rsidR="00000000" w:rsidRPr="00000000">
        <w:rPr>
          <w:rtl w:val="0"/>
        </w:rPr>
      </w:r>
    </w:p>
    <w:p w:rsidR="00000000" w:rsidDel="00000000" w:rsidP="00000000" w:rsidRDefault="00000000" w:rsidRPr="00000000" w14:paraId="00000074">
      <w:pPr>
        <w:numPr>
          <w:ilvl w:val="0"/>
          <w:numId w:val="10"/>
        </w:numPr>
        <w:ind w:left="720" w:hanging="360"/>
        <w:rPr>
          <w:u w:val="none"/>
        </w:rPr>
      </w:pPr>
      <w:r w:rsidDel="00000000" w:rsidR="00000000" w:rsidRPr="00000000">
        <w:rPr>
          <w:rtl w:val="0"/>
        </w:rPr>
        <w:t xml:space="preserve">Presentation of our Ward Temple &amp; Family History plan for discussion</w:t>
      </w:r>
    </w:p>
    <w:p w:rsidR="00000000" w:rsidDel="00000000" w:rsidP="00000000" w:rsidRDefault="00000000" w:rsidRPr="00000000" w14:paraId="00000075">
      <w:pPr>
        <w:numPr>
          <w:ilvl w:val="0"/>
          <w:numId w:val="10"/>
        </w:numPr>
        <w:ind w:left="720" w:hanging="360"/>
        <w:rPr>
          <w:u w:val="none"/>
        </w:rPr>
      </w:pPr>
      <w:r w:rsidDel="00000000" w:rsidR="00000000" w:rsidRPr="00000000">
        <w:rPr>
          <w:rtl w:val="0"/>
        </w:rPr>
        <w:t xml:space="preserve">The plan will be sent to all members of the Ward Council to read via Text and Email after September the 15th..</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Ward Clerk, Brother Kynaston</w:t>
      </w:r>
    </w:p>
    <w:p w:rsidR="00000000" w:rsidDel="00000000" w:rsidP="00000000" w:rsidRDefault="00000000" w:rsidRPr="00000000" w14:paraId="00000078">
      <w:pPr>
        <w:numPr>
          <w:ilvl w:val="0"/>
          <w:numId w:val="3"/>
        </w:numPr>
        <w:ind w:left="720" w:hanging="360"/>
      </w:pPr>
      <w:r w:rsidDel="00000000" w:rsidR="00000000" w:rsidRPr="00000000">
        <w:rPr>
          <w:rtl w:val="0"/>
        </w:rPr>
        <w:t xml:space="preserve">Key Audit: I’ll be reaching out to a few of you to get some documentation on keys.</w:t>
      </w:r>
    </w:p>
    <w:p w:rsidR="00000000" w:rsidDel="00000000" w:rsidP="00000000" w:rsidRDefault="00000000" w:rsidRPr="00000000" w14:paraId="00000079">
      <w:pPr>
        <w:numPr>
          <w:ilvl w:val="1"/>
          <w:numId w:val="3"/>
        </w:numPr>
        <w:ind w:left="1440" w:hanging="360"/>
        <w:rPr>
          <w:u w:val="none"/>
        </w:rPr>
      </w:pPr>
      <w:r w:rsidDel="00000000" w:rsidR="00000000" w:rsidRPr="00000000">
        <w:rPr>
          <w:rtl w:val="0"/>
        </w:rPr>
        <w:t xml:space="preserve">I’ll be working to reach out to people that have been released to ensure we get keys back; if you know of keys that people have that should be turned in, I’d appreciate the help.</w:t>
      </w:r>
    </w:p>
    <w:p w:rsidR="00000000" w:rsidDel="00000000" w:rsidP="00000000" w:rsidRDefault="00000000" w:rsidRPr="00000000" w14:paraId="0000007A">
      <w:pPr>
        <w:numPr>
          <w:ilvl w:val="0"/>
          <w:numId w:val="3"/>
        </w:numPr>
        <w:ind w:left="720" w:hanging="360"/>
        <w:rPr>
          <w:u w:val="none"/>
        </w:rPr>
      </w:pPr>
      <w:r w:rsidDel="00000000" w:rsidR="00000000" w:rsidRPr="00000000">
        <w:rPr>
          <w:rtl w:val="0"/>
        </w:rPr>
        <w:t xml:space="preserve">Bro Baker: need to get you some keys; could we chat after?</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Elder’s Quorum, President Baker</w:t>
      </w:r>
      <w:r w:rsidDel="00000000" w:rsidR="00000000" w:rsidRPr="00000000">
        <w:rPr>
          <w:rtl w:val="0"/>
        </w:rPr>
        <w:t xml:space="preserve"> </w:t>
      </w:r>
    </w:p>
    <w:p w:rsidR="00000000" w:rsidDel="00000000" w:rsidP="00000000" w:rsidRDefault="00000000" w:rsidRPr="00000000" w14:paraId="0000007D">
      <w:pPr>
        <w:numPr>
          <w:ilvl w:val="0"/>
          <w:numId w:val="2"/>
        </w:numPr>
        <w:ind w:left="720" w:hanging="360"/>
      </w:pPr>
      <w:r w:rsidDel="00000000" w:rsidR="00000000" w:rsidRPr="00000000">
        <w:rPr>
          <w:rtl w:val="0"/>
        </w:rPr>
        <w:t xml:space="preserve">Ministering interview update</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Relief Society, Sister Staheli</w:t>
      </w:r>
    </w:p>
    <w:p w:rsidR="00000000" w:rsidDel="00000000" w:rsidP="00000000" w:rsidRDefault="00000000" w:rsidRPr="00000000" w14:paraId="00000081">
      <w:pPr>
        <w:numPr>
          <w:ilvl w:val="0"/>
          <w:numId w:val="16"/>
        </w:numPr>
        <w:ind w:left="720" w:hanging="360"/>
      </w:pPr>
      <w:r w:rsidDel="00000000" w:rsidR="00000000" w:rsidRPr="00000000">
        <w:rPr>
          <w:rtl w:val="0"/>
        </w:rPr>
        <w:t xml:space="preserve">Ministering Interview Update</w:t>
      </w:r>
    </w:p>
    <w:p w:rsidR="00000000" w:rsidDel="00000000" w:rsidP="00000000" w:rsidRDefault="00000000" w:rsidRPr="00000000" w14:paraId="00000082">
      <w:pPr>
        <w:numPr>
          <w:ilvl w:val="0"/>
          <w:numId w:val="16"/>
        </w:numPr>
        <w:ind w:left="720" w:hanging="360"/>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Young Women, Sister Burton</w:t>
      </w:r>
    </w:p>
    <w:p w:rsidR="00000000" w:rsidDel="00000000" w:rsidP="00000000" w:rsidRDefault="00000000" w:rsidRPr="00000000" w14:paraId="00000085">
      <w:pPr>
        <w:numPr>
          <w:ilvl w:val="0"/>
          <w:numId w:val="1"/>
        </w:numPr>
        <w:ind w:left="720" w:hanging="360"/>
      </w:pPr>
      <w:r w:rsidDel="00000000" w:rsidR="00000000" w:rsidRPr="00000000">
        <w:rPr>
          <w:rtl w:val="0"/>
        </w:rPr>
        <w:t xml:space="preserve">Stake Young Women Camp in 2023</w:t>
      </w:r>
    </w:p>
    <w:p w:rsidR="00000000" w:rsidDel="00000000" w:rsidP="00000000" w:rsidRDefault="00000000" w:rsidRPr="00000000" w14:paraId="00000086">
      <w:pPr>
        <w:numPr>
          <w:ilvl w:val="0"/>
          <w:numId w:val="1"/>
        </w:numPr>
        <w:ind w:left="720" w:hanging="360"/>
        <w:rPr>
          <w:u w:val="none"/>
        </w:rPr>
      </w:pPr>
      <w:r w:rsidDel="00000000" w:rsidR="00000000" w:rsidRPr="00000000">
        <w:rPr>
          <w:rtl w:val="0"/>
        </w:rPr>
        <w:t xml:space="preserve">FSY the week of July 4th. If you can’t be there please sign up for another week online!</w:t>
      </w:r>
    </w:p>
    <w:p w:rsidR="00000000" w:rsidDel="00000000" w:rsidP="00000000" w:rsidRDefault="00000000" w:rsidRPr="00000000" w14:paraId="00000087">
      <w:pPr>
        <w:numPr>
          <w:ilvl w:val="0"/>
          <w:numId w:val="1"/>
        </w:numPr>
        <w:ind w:left="720" w:hanging="360"/>
      </w:pPr>
      <w:r w:rsidDel="00000000" w:rsidR="00000000" w:rsidRPr="00000000">
        <w:rPr>
          <w:rtl w:val="0"/>
        </w:rPr>
        <w:t xml:space="preserve">Possible Standards Night in November</w:t>
      </w:r>
    </w:p>
    <w:p w:rsidR="00000000" w:rsidDel="00000000" w:rsidP="00000000" w:rsidRDefault="00000000" w:rsidRPr="00000000" w14:paraId="00000088">
      <w:pPr>
        <w:numPr>
          <w:ilvl w:val="0"/>
          <w:numId w:val="1"/>
        </w:numPr>
        <w:ind w:left="720" w:hanging="360"/>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Young Men, Bishop</w:t>
      </w:r>
    </w:p>
    <w:p w:rsidR="00000000" w:rsidDel="00000000" w:rsidP="00000000" w:rsidRDefault="00000000" w:rsidRPr="00000000" w14:paraId="0000008B">
      <w:pPr>
        <w:numPr>
          <w:ilvl w:val="0"/>
          <w:numId w:val="13"/>
        </w:numPr>
        <w:ind w:left="720" w:hanging="360"/>
      </w:pPr>
      <w:r w:rsidDel="00000000" w:rsidR="00000000" w:rsidRPr="00000000">
        <w:rPr>
          <w:rtl w:val="0"/>
        </w:rPr>
        <w:t xml:space="preserve">FSY the week of July 4th. If you can’t be there please sign up for another week online!</w:t>
      </w:r>
    </w:p>
    <w:p w:rsidR="00000000" w:rsidDel="00000000" w:rsidP="00000000" w:rsidRDefault="00000000" w:rsidRPr="00000000" w14:paraId="0000008C">
      <w:pPr>
        <w:numPr>
          <w:ilvl w:val="0"/>
          <w:numId w:val="13"/>
        </w:numPr>
        <w:ind w:left="720" w:hanging="360"/>
      </w:pPr>
      <w:r w:rsidDel="00000000" w:rsidR="00000000" w:rsidRPr="00000000">
        <w:rPr>
          <w:rtl w:val="0"/>
        </w:rPr>
        <w:t xml:space="preserve">Aaronic Priesthood Campout May 2023 – Stake</w:t>
      </w:r>
    </w:p>
    <w:p w:rsidR="00000000" w:rsidDel="00000000" w:rsidP="00000000" w:rsidRDefault="00000000" w:rsidRPr="00000000" w14:paraId="0000008D">
      <w:pPr>
        <w:numPr>
          <w:ilvl w:val="0"/>
          <w:numId w:val="13"/>
        </w:numPr>
        <w:ind w:left="720" w:hanging="360"/>
      </w:pPr>
      <w:r w:rsidDel="00000000" w:rsidR="00000000" w:rsidRPr="00000000">
        <w:rPr>
          <w:rtl w:val="0"/>
        </w:rPr>
        <w:t xml:space="preserve">Possible Standards Night in November</w:t>
      </w:r>
    </w:p>
    <w:p w:rsidR="00000000" w:rsidDel="00000000" w:rsidP="00000000" w:rsidRDefault="00000000" w:rsidRPr="00000000" w14:paraId="0000008E">
      <w:pPr>
        <w:numPr>
          <w:ilvl w:val="0"/>
          <w:numId w:val="13"/>
        </w:numPr>
        <w:ind w:left="720" w:hanging="360"/>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Sunday School, Brother Marchant</w:t>
      </w:r>
      <w:r w:rsidDel="00000000" w:rsidR="00000000" w:rsidRPr="00000000">
        <w:rPr>
          <w:rtl w:val="0"/>
        </w:rPr>
      </w:r>
    </w:p>
    <w:p w:rsidR="00000000" w:rsidDel="00000000" w:rsidP="00000000" w:rsidRDefault="00000000" w:rsidRPr="00000000" w14:paraId="00000091">
      <w:pPr>
        <w:numPr>
          <w:ilvl w:val="0"/>
          <w:numId w:val="14"/>
        </w:numPr>
        <w:ind w:left="720" w:hanging="360"/>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b w:val="1"/>
          <w:rtl w:val="0"/>
        </w:rPr>
        <w:t xml:space="preserve">Primary, Sister Ball</w:t>
      </w:r>
    </w:p>
    <w:p w:rsidR="00000000" w:rsidDel="00000000" w:rsidP="00000000" w:rsidRDefault="00000000" w:rsidRPr="00000000" w14:paraId="00000094">
      <w:pPr>
        <w:ind w:left="720" w:firstLine="0"/>
        <w:rPr/>
      </w:pPr>
      <w:r w:rsidDel="00000000" w:rsidR="00000000" w:rsidRPr="00000000">
        <w:rPr>
          <w:rtl w:val="0"/>
        </w:rPr>
      </w:r>
    </w:p>
    <w:p w:rsidR="00000000" w:rsidDel="00000000" w:rsidP="00000000" w:rsidRDefault="00000000" w:rsidRPr="00000000" w14:paraId="00000095">
      <w:pPr>
        <w:numPr>
          <w:ilvl w:val="0"/>
          <w:numId w:val="11"/>
        </w:numPr>
        <w:ind w:left="720" w:hanging="360"/>
        <w:rPr>
          <w:u w:val="none"/>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720" w:firstLine="0"/>
        <w:rPr/>
      </w:pPr>
      <w:r w:rsidDel="00000000" w:rsidR="00000000" w:rsidRPr="00000000">
        <w:rPr>
          <w:rtl w:val="0"/>
        </w:rPr>
      </w:r>
    </w:p>
    <w:tbl>
      <w:tblPr>
        <w:tblStyle w:val="Table2"/>
        <w:tblW w:w="862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710"/>
        <w:gridCol w:w="1800"/>
        <w:gridCol w:w="1800"/>
        <w:gridCol w:w="1815"/>
        <w:tblGridChange w:id="0">
          <w:tblGrid>
            <w:gridCol w:w="1500"/>
            <w:gridCol w:w="1710"/>
            <w:gridCol w:w="1800"/>
            <w:gridCol w:w="1800"/>
            <w:gridCol w:w="1815"/>
          </w:tblGrid>
        </w:tblGridChange>
      </w:tblGrid>
      <w:tr>
        <w:trPr>
          <w:cantSplit w:val="0"/>
          <w:trHeight w:val="330" w:hRule="atLeast"/>
          <w:tblHeader w:val="0"/>
        </w:trPr>
        <w:tc>
          <w:tcPr>
            <w:tcBorders>
              <w:top w:color="000000" w:space="0" w:sz="18" w:val="single"/>
              <w:left w:color="000000" w:space="0" w:sz="18"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Date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r w:rsidDel="00000000" w:rsidR="00000000" w:rsidRPr="00000000">
              <w:rPr>
                <w:sz w:val="20"/>
                <w:szCs w:val="20"/>
                <w:rtl w:val="0"/>
              </w:rPr>
              <w:t xml:space="preserve">Opening Prayer</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Spiritual Thought</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Training Minute</w:t>
            </w:r>
          </w:p>
        </w:tc>
        <w:tc>
          <w:tcPr>
            <w:tcBorders>
              <w:top w:color="000000" w:space="0" w:sz="18"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numPr>
                <w:ilvl w:val="0"/>
                <w:numId w:val="18"/>
              </w:numPr>
              <w:ind w:left="720" w:hanging="360"/>
              <w:rPr>
                <w:sz w:val="20"/>
                <w:szCs w:val="20"/>
                <w:u w:val="none"/>
              </w:rPr>
            </w:pPr>
            <w:r w:rsidDel="00000000" w:rsidR="00000000" w:rsidRPr="00000000">
              <w:rPr>
                <w:sz w:val="20"/>
                <w:szCs w:val="20"/>
                <w:rtl w:val="0"/>
              </w:rPr>
              <w:t xml:space="preserve">Closing Prayer</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9F">
            <w:pPr>
              <w:widowControl w:val="0"/>
              <w:jc w:val="right"/>
              <w:rPr>
                <w:sz w:val="20"/>
                <w:szCs w:val="20"/>
              </w:rPr>
            </w:pPr>
            <w:r w:rsidDel="00000000" w:rsidR="00000000" w:rsidRPr="00000000">
              <w:rPr>
                <w:sz w:val="20"/>
                <w:szCs w:val="20"/>
                <w:rtl w:val="0"/>
              </w:rPr>
              <w:t xml:space="preserve">9/18/2022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Sister Burton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Bro Marchant</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rPr>
                <w:sz w:val="20"/>
                <w:szCs w:val="20"/>
              </w:rPr>
            </w:pPr>
            <w:r w:rsidDel="00000000" w:rsidR="00000000" w:rsidRPr="00000000">
              <w:rPr>
                <w:sz w:val="20"/>
                <w:szCs w:val="20"/>
                <w:rtl w:val="0"/>
              </w:rPr>
              <w:t xml:space="preserve">Bro Orton</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4">
            <w:pPr>
              <w:widowControl w:val="0"/>
              <w:jc w:val="right"/>
              <w:rPr>
                <w:sz w:val="20"/>
                <w:szCs w:val="20"/>
              </w:rPr>
            </w:pPr>
            <w:r w:rsidDel="00000000" w:rsidR="00000000" w:rsidRPr="00000000">
              <w:rPr>
                <w:sz w:val="20"/>
                <w:szCs w:val="20"/>
                <w:rtl w:val="0"/>
              </w:rPr>
              <w:t xml:space="preserve">10/2/2022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5">
            <w:pPr>
              <w:widowControl w:val="0"/>
              <w:rPr>
                <w:sz w:val="20"/>
                <w:szCs w:val="20"/>
              </w:rPr>
            </w:pPr>
            <w:r w:rsidDel="00000000" w:rsidR="00000000" w:rsidRPr="00000000">
              <w:rPr>
                <w:sz w:val="20"/>
                <w:szCs w:val="20"/>
                <w:rtl w:val="0"/>
              </w:rPr>
              <w:t xml:space="preserve">Bro Burton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sz w:val="20"/>
                <w:szCs w:val="20"/>
                <w:rtl w:val="0"/>
              </w:rPr>
              <w:t xml:space="preserve">Bro Orton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7">
            <w:pPr>
              <w:widowControl w:val="0"/>
              <w:rPr>
                <w:sz w:val="20"/>
                <w:szCs w:val="20"/>
              </w:rPr>
            </w:pPr>
            <w:r w:rsidDel="00000000" w:rsidR="00000000" w:rsidRPr="00000000">
              <w:rPr>
                <w:sz w:val="20"/>
                <w:szCs w:val="20"/>
                <w:rtl w:val="0"/>
              </w:rPr>
              <w:t xml:space="preserve">Sister Knuteson</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Bishop</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9">
            <w:pPr>
              <w:widowControl w:val="0"/>
              <w:jc w:val="right"/>
              <w:rPr>
                <w:sz w:val="20"/>
                <w:szCs w:val="20"/>
              </w:rPr>
            </w:pPr>
            <w:r w:rsidDel="00000000" w:rsidR="00000000" w:rsidRPr="00000000">
              <w:rPr>
                <w:sz w:val="20"/>
                <w:szCs w:val="20"/>
                <w:rtl w:val="0"/>
              </w:rPr>
              <w:t xml:space="preserve">10/16/2022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sz w:val="20"/>
                <w:szCs w:val="20"/>
                <w:rtl w:val="0"/>
              </w:rPr>
              <w:t xml:space="preserve">Sister Knuteson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B">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Pres. Baker</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sz w:val="20"/>
                <w:szCs w:val="20"/>
                <w:rtl w:val="0"/>
              </w:rPr>
              <w:t xml:space="preserve">Bro Fairbourn</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E">
            <w:pPr>
              <w:widowControl w:val="0"/>
              <w:jc w:val="right"/>
              <w:rPr>
                <w:sz w:val="20"/>
                <w:szCs w:val="20"/>
              </w:rPr>
            </w:pPr>
            <w:r w:rsidDel="00000000" w:rsidR="00000000" w:rsidRPr="00000000">
              <w:rPr>
                <w:sz w:val="20"/>
                <w:szCs w:val="20"/>
                <w:rtl w:val="0"/>
              </w:rPr>
              <w:t xml:space="preserve">11/6/2022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AF">
            <w:pPr>
              <w:widowControl w:val="0"/>
              <w:rPr>
                <w:sz w:val="20"/>
                <w:szCs w:val="20"/>
              </w:rPr>
            </w:pPr>
            <w:r w:rsidDel="00000000" w:rsidR="00000000" w:rsidRPr="00000000">
              <w:rPr>
                <w:sz w:val="20"/>
                <w:szCs w:val="20"/>
                <w:rtl w:val="0"/>
              </w:rPr>
              <w:t xml:space="preserve">Bishop</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Pres. Baker</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1">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Bro Hyde/Sis Ward</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3">
            <w:pPr>
              <w:widowControl w:val="0"/>
              <w:jc w:val="right"/>
              <w:rPr>
                <w:sz w:val="20"/>
                <w:szCs w:val="20"/>
              </w:rPr>
            </w:pPr>
            <w:r w:rsidDel="00000000" w:rsidR="00000000" w:rsidRPr="00000000">
              <w:rPr>
                <w:sz w:val="20"/>
                <w:szCs w:val="20"/>
                <w:rtl w:val="0"/>
              </w:rPr>
              <w:t xml:space="preserve">11/20/2022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sz w:val="20"/>
                <w:szCs w:val="20"/>
                <w:rtl w:val="0"/>
              </w:rPr>
              <w:t xml:space="preserve">Bro Fairbourn</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5">
            <w:pPr>
              <w:widowControl w:val="0"/>
              <w:rPr>
                <w:sz w:val="20"/>
                <w:szCs w:val="20"/>
              </w:rPr>
            </w:pPr>
            <w:r w:rsidDel="00000000" w:rsidR="00000000" w:rsidRPr="00000000">
              <w:rPr>
                <w:sz w:val="20"/>
                <w:szCs w:val="20"/>
                <w:rtl w:val="0"/>
              </w:rPr>
              <w:t xml:space="preserve">Bro Hyde/Sis Ward</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rPr>
                <w:sz w:val="20"/>
                <w:szCs w:val="20"/>
              </w:rPr>
            </w:pPr>
            <w:r w:rsidDel="00000000" w:rsidR="00000000" w:rsidRPr="00000000">
              <w:rPr>
                <w:sz w:val="20"/>
                <w:szCs w:val="20"/>
                <w:rtl w:val="0"/>
              </w:rPr>
              <w:t xml:space="preserve">Sister Ball</w:t>
            </w:r>
          </w:p>
        </w:tc>
      </w:tr>
      <w:tr>
        <w:trPr>
          <w:cantSplit w:val="0"/>
          <w:trHeight w:val="315" w:hRule="atLeast"/>
          <w:tblHeader w:val="0"/>
        </w:trPr>
        <w:tc>
          <w:tcPr>
            <w:tcBorders>
              <w:top w:color="cccccc" w:space="0" w:sz="6" w:val="single"/>
              <w:left w:color="000000" w:space="0" w:sz="18"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8">
            <w:pPr>
              <w:widowControl w:val="0"/>
              <w:jc w:val="right"/>
              <w:rPr>
                <w:sz w:val="20"/>
                <w:szCs w:val="20"/>
              </w:rPr>
            </w:pPr>
            <w:r w:rsidDel="00000000" w:rsidR="00000000" w:rsidRPr="00000000">
              <w:rPr>
                <w:sz w:val="20"/>
                <w:szCs w:val="20"/>
                <w:rtl w:val="0"/>
              </w:rPr>
              <w:t xml:space="preserve">12/4/2022</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9">
            <w:pPr>
              <w:widowControl w:val="0"/>
              <w:rPr>
                <w:sz w:val="20"/>
                <w:szCs w:val="20"/>
              </w:rPr>
            </w:pPr>
            <w:r w:rsidDel="00000000" w:rsidR="00000000" w:rsidRPr="00000000">
              <w:rPr>
                <w:sz w:val="20"/>
                <w:szCs w:val="20"/>
                <w:rtl w:val="0"/>
              </w:rPr>
              <w:t xml:space="preserve">Bro Boyer</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A">
            <w:pPr>
              <w:widowControl w:val="0"/>
              <w:rPr>
                <w:sz w:val="20"/>
                <w:szCs w:val="20"/>
              </w:rPr>
            </w:pPr>
            <w:r w:rsidDel="00000000" w:rsidR="00000000" w:rsidRPr="00000000">
              <w:rPr>
                <w:sz w:val="20"/>
                <w:szCs w:val="20"/>
                <w:rtl w:val="0"/>
              </w:rPr>
              <w:t xml:space="preserve">Sister Ball</w:t>
            </w:r>
          </w:p>
        </w:tc>
        <w:tc>
          <w:tcPr>
            <w:tcBorders>
              <w:top w:color="cccccc" w:space="0" w:sz="6" w:val="single"/>
              <w:left w:color="cccccc" w:space="0" w:sz="6" w:val="single"/>
              <w:bottom w:color="000000" w:space="0" w:sz="6" w:val="dashed"/>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B">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000000" w:space="0" w:sz="6" w:val="dashed"/>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sz w:val="20"/>
                <w:szCs w:val="20"/>
              </w:rPr>
            </w:pPr>
            <w:r w:rsidDel="00000000" w:rsidR="00000000" w:rsidRPr="00000000">
              <w:rPr>
                <w:sz w:val="20"/>
                <w:szCs w:val="20"/>
                <w:rtl w:val="0"/>
              </w:rPr>
              <w:t xml:space="preserve">Sister Burton</w:t>
            </w:r>
          </w:p>
        </w:tc>
      </w:tr>
      <w:tr>
        <w:trPr>
          <w:cantSplit w:val="0"/>
          <w:trHeight w:val="315" w:hRule="atLeast"/>
          <w:tblHeader w:val="0"/>
        </w:trPr>
        <w:tc>
          <w:tcPr>
            <w:tcBorders>
              <w:top w:color="cccccc" w:space="0" w:sz="6" w:val="single"/>
              <w:left w:color="000000" w:space="0" w:sz="18" w:val="single"/>
              <w:bottom w:color="000000" w:space="0" w:sz="18"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D">
            <w:pPr>
              <w:widowControl w:val="0"/>
              <w:jc w:val="right"/>
              <w:rPr>
                <w:sz w:val="20"/>
                <w:szCs w:val="20"/>
              </w:rPr>
            </w:pPr>
            <w:r w:rsidDel="00000000" w:rsidR="00000000" w:rsidRPr="00000000">
              <w:rPr>
                <w:sz w:val="20"/>
                <w:szCs w:val="20"/>
                <w:rtl w:val="0"/>
              </w:rPr>
              <w:t xml:space="preserve">12/18/2022</w:t>
            </w:r>
          </w:p>
        </w:tc>
        <w:tc>
          <w:tcPr>
            <w:tcBorders>
              <w:top w:color="cccccc" w:space="0" w:sz="6" w:val="single"/>
              <w:left w:color="cccccc" w:space="0" w:sz="6" w:val="single"/>
              <w:bottom w:color="000000" w:space="0" w:sz="18"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sz w:val="20"/>
                <w:szCs w:val="20"/>
                <w:rtl w:val="0"/>
              </w:rPr>
              <w:t xml:space="preserve">Bro Kynaston</w:t>
            </w:r>
          </w:p>
        </w:tc>
        <w:tc>
          <w:tcPr>
            <w:tcBorders>
              <w:top w:color="cccccc" w:space="0" w:sz="6" w:val="single"/>
              <w:left w:color="cccccc" w:space="0" w:sz="6" w:val="single"/>
              <w:bottom w:color="000000" w:space="0" w:sz="18"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BF">
            <w:pPr>
              <w:widowControl w:val="0"/>
              <w:rPr>
                <w:sz w:val="20"/>
                <w:szCs w:val="20"/>
              </w:rPr>
            </w:pPr>
            <w:r w:rsidDel="00000000" w:rsidR="00000000" w:rsidRPr="00000000">
              <w:rPr>
                <w:sz w:val="20"/>
                <w:szCs w:val="20"/>
                <w:rtl w:val="0"/>
              </w:rPr>
              <w:t xml:space="preserve">Sister Burton</w:t>
            </w:r>
          </w:p>
        </w:tc>
        <w:tc>
          <w:tcPr>
            <w:tcBorders>
              <w:top w:color="cccccc" w:space="0" w:sz="6" w:val="single"/>
              <w:left w:color="cccccc" w:space="0" w:sz="6" w:val="single"/>
              <w:bottom w:color="000000" w:space="0" w:sz="18" w:val="single"/>
              <w:right w:color="000000" w:space="0" w:sz="6" w:val="dashed"/>
            </w:tcBorders>
            <w:tcMar>
              <w:top w:w="40.0" w:type="dxa"/>
              <w:left w:w="40.0" w:type="dxa"/>
              <w:bottom w:w="40.0" w:type="dxa"/>
              <w:right w:w="40.0" w:type="dxa"/>
            </w:tcMar>
            <w:vAlign w:val="bottom"/>
          </w:tcPr>
          <w:p w:rsidR="00000000" w:rsidDel="00000000" w:rsidP="00000000" w:rsidRDefault="00000000" w:rsidRPr="00000000" w14:paraId="000000C0">
            <w:pPr>
              <w:widowControl w:val="0"/>
              <w:rPr>
                <w:sz w:val="20"/>
                <w:szCs w:val="20"/>
              </w:rPr>
            </w:pPr>
            <w:r w:rsidDel="00000000" w:rsidR="00000000" w:rsidRPr="00000000">
              <w:rPr>
                <w:sz w:val="20"/>
                <w:szCs w:val="20"/>
                <w:rtl w:val="0"/>
              </w:rPr>
              <w:t xml:space="preserve">Bro Marchant</w:t>
            </w:r>
          </w:p>
        </w:tc>
        <w:tc>
          <w:tcPr>
            <w:tcBorders>
              <w:top w:color="cccccc" w:space="0" w:sz="6" w:val="single"/>
              <w:left w:color="cccccc" w:space="0" w:sz="6" w:val="single"/>
              <w:bottom w:color="000000" w:space="0" w:sz="18" w:val="single"/>
              <w:right w:color="000000" w:space="0" w:sz="18"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rPr>
                <w:sz w:val="20"/>
                <w:szCs w:val="20"/>
              </w:rPr>
            </w:pPr>
            <w:r w:rsidDel="00000000" w:rsidR="00000000" w:rsidRPr="00000000">
              <w:rPr>
                <w:sz w:val="20"/>
                <w:szCs w:val="20"/>
                <w:rtl w:val="0"/>
              </w:rPr>
              <w:t xml:space="preserve">Bro Burton</w:t>
            </w:r>
          </w:p>
        </w:tc>
      </w:tr>
    </w:tbl>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Missionary Update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spacing w:line="331.2" w:lineRule="auto"/>
        <w:rPr/>
      </w:pPr>
      <w:r w:rsidDel="00000000" w:rsidR="00000000" w:rsidRPr="00000000">
        <w:rPr>
          <w:b w:val="1"/>
          <w:color w:val="6aa84f"/>
          <w:rtl w:val="0"/>
        </w:rPr>
        <w:t xml:space="preserve">Yvette: </w:t>
      </w:r>
      <w:r w:rsidDel="00000000" w:rsidR="00000000" w:rsidRPr="00000000">
        <w:rPr>
          <w:rtl w:val="0"/>
        </w:rPr>
        <w:t xml:space="preserve">We plan on stopping by and introducing Sister Larson along with getting to know her better. </w:t>
      </w:r>
    </w:p>
    <w:p w:rsidR="00000000" w:rsidDel="00000000" w:rsidP="00000000" w:rsidRDefault="00000000" w:rsidRPr="00000000" w14:paraId="000000C6">
      <w:pPr>
        <w:spacing w:line="331.2" w:lineRule="auto"/>
        <w:rPr>
          <w:b w:val="1"/>
        </w:rPr>
      </w:pPr>
      <w:r w:rsidDel="00000000" w:rsidR="00000000" w:rsidRPr="00000000">
        <w:rPr>
          <w:b w:val="1"/>
          <w:rtl w:val="0"/>
        </w:rPr>
        <w:t xml:space="preserve">Action items: Ministering brothers fellowship husband Justin</w:t>
      </w:r>
    </w:p>
    <w:p w:rsidR="00000000" w:rsidDel="00000000" w:rsidP="00000000" w:rsidRDefault="00000000" w:rsidRPr="00000000" w14:paraId="000000C7">
      <w:pPr>
        <w:spacing w:line="331.2" w:lineRule="auto"/>
        <w:rPr/>
      </w:pPr>
      <w:r w:rsidDel="00000000" w:rsidR="00000000" w:rsidRPr="00000000">
        <w:rPr>
          <w:color w:val="b45f06"/>
          <w:rtl w:val="0"/>
        </w:rPr>
        <w:t xml:space="preserve">Interests</w:t>
      </w:r>
      <w:r w:rsidDel="00000000" w:rsidR="00000000" w:rsidRPr="00000000">
        <w:rPr>
          <w:rtl w:val="0"/>
        </w:rPr>
        <w:t xml:space="preserve">: Scary movies &amp; shopping</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spacing w:line="331.2" w:lineRule="auto"/>
        <w:rPr/>
      </w:pPr>
      <w:r w:rsidDel="00000000" w:rsidR="00000000" w:rsidRPr="00000000">
        <w:rPr>
          <w:b w:val="1"/>
          <w:color w:val="f1c232"/>
          <w:rtl w:val="0"/>
        </w:rPr>
        <w:t xml:space="preserve">Paola (Nicole)</w:t>
      </w:r>
      <w:r w:rsidDel="00000000" w:rsidR="00000000" w:rsidRPr="00000000">
        <w:rPr>
          <w:rtl w:val="0"/>
        </w:rPr>
        <w:t xml:space="preserve">: No answer.</w:t>
      </w:r>
    </w:p>
    <w:p w:rsidR="00000000" w:rsidDel="00000000" w:rsidP="00000000" w:rsidRDefault="00000000" w:rsidRPr="00000000" w14:paraId="000000CA">
      <w:pPr>
        <w:spacing w:line="331.2" w:lineRule="auto"/>
        <w:rPr>
          <w:b w:val="1"/>
        </w:rPr>
      </w:pPr>
      <w:r w:rsidDel="00000000" w:rsidR="00000000" w:rsidRPr="00000000">
        <w:rPr>
          <w:b w:val="1"/>
          <w:rtl w:val="0"/>
        </w:rPr>
        <w:t xml:space="preserve">Action item: Does anyone know them or are close friends with them so we can get to know these people better?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spacing w:line="331.2" w:lineRule="auto"/>
        <w:rPr/>
      </w:pPr>
      <w:r w:rsidDel="00000000" w:rsidR="00000000" w:rsidRPr="00000000">
        <w:rPr>
          <w:b w:val="1"/>
          <w:color w:val="6aa84f"/>
          <w:rtl w:val="0"/>
        </w:rPr>
        <w:t xml:space="preserve">Keaton &amp;</w:t>
      </w:r>
      <w:r w:rsidDel="00000000" w:rsidR="00000000" w:rsidRPr="00000000">
        <w:rPr>
          <w:rtl w:val="0"/>
        </w:rPr>
        <w:t xml:space="preserve"> </w:t>
      </w:r>
      <w:r w:rsidDel="00000000" w:rsidR="00000000" w:rsidRPr="00000000">
        <w:rPr>
          <w:b w:val="1"/>
          <w:color w:val="3d85c6"/>
          <w:rtl w:val="0"/>
        </w:rPr>
        <w:t xml:space="preserve">Reagan</w:t>
      </w:r>
      <w:r w:rsidDel="00000000" w:rsidR="00000000" w:rsidRPr="00000000">
        <w:rPr>
          <w:color w:val="3d85c6"/>
          <w:rtl w:val="0"/>
        </w:rPr>
        <w:t xml:space="preserve">:</w:t>
      </w:r>
      <w:r w:rsidDel="00000000" w:rsidR="00000000" w:rsidRPr="00000000">
        <w:rPr>
          <w:rtl w:val="0"/>
        </w:rPr>
        <w:t xml:space="preserve"> Taught him about the power, gift and discerning of the Holy Ghost and invited him to pray about baptism along with focusing on the feeling of the Holy Ghost. </w:t>
      </w:r>
    </w:p>
    <w:p w:rsidR="00000000" w:rsidDel="00000000" w:rsidP="00000000" w:rsidRDefault="00000000" w:rsidRPr="00000000" w14:paraId="000000CD">
      <w:pPr>
        <w:spacing w:line="331.2" w:lineRule="auto"/>
        <w:rPr>
          <w:b w:val="1"/>
        </w:rPr>
      </w:pPr>
      <w:r w:rsidDel="00000000" w:rsidR="00000000" w:rsidRPr="00000000">
        <w:rPr>
          <w:color w:val="b45f06"/>
          <w:rtl w:val="0"/>
        </w:rPr>
        <w:t xml:space="preserve">Interests</w:t>
      </w:r>
      <w:r w:rsidDel="00000000" w:rsidR="00000000" w:rsidRPr="00000000">
        <w:rPr>
          <w:rtl w:val="0"/>
        </w:rPr>
        <w:t xml:space="preserve">: Minecraft, Pokémon &amp; Playing Outside</w:t>
      </w:r>
      <w:r w:rsidDel="00000000" w:rsidR="00000000" w:rsidRPr="00000000">
        <w:rPr>
          <w:b w:val="1"/>
          <w:rtl w:val="0"/>
        </w:rPr>
        <w:t xml:space="preserve">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b w:val="1"/>
        </w:rPr>
      </w:pPr>
      <w:r w:rsidDel="00000000" w:rsidR="00000000" w:rsidRPr="00000000">
        <w:rPr>
          <w:b w:val="1"/>
          <w:rtl w:val="0"/>
        </w:rPr>
        <w:t xml:space="preserve">Link for training </w:t>
      </w:r>
      <w:hyperlink r:id="rId12">
        <w:r w:rsidDel="00000000" w:rsidR="00000000" w:rsidRPr="00000000">
          <w:rPr>
            <w:b w:val="1"/>
            <w:color w:val="1155cc"/>
            <w:u w:val="single"/>
            <w:rtl w:val="0"/>
          </w:rPr>
          <w:t xml:space="preserve">https://providentliving.churchofjesuschrist.org/leader/emergency-preparedness-and-response/area-planning-guide/quick-reference?lang=eng</w:t>
        </w:r>
      </w:hyperlink>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Join Zoom Meeting</w:t>
      </w:r>
    </w:p>
    <w:p w:rsidR="00000000" w:rsidDel="00000000" w:rsidP="00000000" w:rsidRDefault="00000000" w:rsidRPr="00000000" w14:paraId="000000D2">
      <w:pPr>
        <w:rPr/>
      </w:pPr>
      <w:hyperlink r:id="rId13">
        <w:r w:rsidDel="00000000" w:rsidR="00000000" w:rsidRPr="00000000">
          <w:rPr>
            <w:color w:val="1155cc"/>
            <w:u w:val="single"/>
            <w:rtl w:val="0"/>
          </w:rPr>
          <w:t xml:space="preserve">https://zoom.us/j/93849440121?pwd=OXF0T1Z5TEpCdXhRMEJZWEhtd0JqUT09</w:t>
        </w:r>
      </w:hyperlink>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Meeting ID: 938 4944 0121      Passcode: 527258</w:t>
      </w:r>
    </w:p>
    <w:p w:rsidR="00000000" w:rsidDel="00000000" w:rsidP="00000000" w:rsidRDefault="00000000" w:rsidRPr="00000000" w14:paraId="000000D4">
      <w:pPr>
        <w:rPr/>
      </w:pPr>
      <w:r w:rsidDel="00000000" w:rsidR="00000000" w:rsidRPr="00000000">
        <w:rPr>
          <w:rtl w:val="0"/>
        </w:rPr>
        <w:t xml:space="preserve">One tap mobile     +17193594580,,93849440121#,,,,*527258# US</w:t>
      </w:r>
    </w:p>
    <w:p w:rsidR="00000000" w:rsidDel="00000000" w:rsidP="00000000" w:rsidRDefault="00000000" w:rsidRPr="00000000" w14:paraId="000000D5">
      <w:pPr>
        <w:rPr>
          <w:b w:val="1"/>
        </w:rPr>
      </w:pPr>
      <w:r w:rsidDel="00000000" w:rsidR="00000000" w:rsidRPr="00000000">
        <w:rPr>
          <w:rtl w:val="0"/>
        </w:rPr>
        <w:t xml:space="preserve">Dial by your location     +1 719 359 4580 US</w:t>
      </w:r>
      <w:r w:rsidDel="00000000" w:rsidR="00000000" w:rsidRPr="00000000">
        <w:rPr>
          <w:rtl w:val="0"/>
        </w:rPr>
      </w:r>
    </w:p>
    <w:sectPr>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tinyurl.com/10thWard2022History" TargetMode="External"/><Relationship Id="rId10" Type="http://schemas.openxmlformats.org/officeDocument/2006/relationships/hyperlink" Target="https://www.churchofjesuschrist.org/study/manual/general-handbook/7-councils-in-the-church?lang=eng&amp;para=title_number9-p21#title_number9" TargetMode="External"/><Relationship Id="rId13" Type="http://schemas.openxmlformats.org/officeDocument/2006/relationships/hyperlink" Target="https://zoom.us/j/93849440121?pwd=OXF0T1Z5TEpCdXhRMEJZWEhtd0JqUT09" TargetMode="External"/><Relationship Id="rId12" Type="http://schemas.openxmlformats.org/officeDocument/2006/relationships/hyperlink" Target="https://providentliving.churchofjesuschrist.org/leader/emergency-preparedness-and-response/area-planning-guide/quick-reference?lang=e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urchofjesuschrist.org/study/scriptures/dc-testament/dc/88.122?lang=eng#p122" TargetMode="External"/><Relationship Id="rId5" Type="http://schemas.openxmlformats.org/officeDocument/2006/relationships/styles" Target="styles.xml"/><Relationship Id="rId6" Type="http://schemas.openxmlformats.org/officeDocument/2006/relationships/hyperlink" Target="https://www.churchofjesuschrist.org/study/manual/general-handbook/29-meetings-in-the-church?lang=eng&amp;para=title_number8-p78#title_number8" TargetMode="External"/><Relationship Id="rId7" Type="http://schemas.openxmlformats.org/officeDocument/2006/relationships/hyperlink" Target="https://www.churchofjesuschrist.org/study/manual/general-handbook/29-meetings-in-the-church?lang=eng&amp;para=title_number9-p82#title_number9" TargetMode="External"/><Relationship Id="rId8" Type="http://schemas.openxmlformats.org/officeDocument/2006/relationships/hyperlink" Target="https://www.churchofjesuschrist.org/study/manual/general-handbook/4-leadership-in-the-church-of-jesus-christ?lang=eng&amp;para=title_number9-p33#title_number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